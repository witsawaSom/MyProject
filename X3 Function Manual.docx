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000" w:firstRow="0" w:lastRow="0" w:firstColumn="0" w:lastColumn="0" w:noHBand="0" w:noVBand="0"/>
      </w:tblPr>
      <w:tblGrid>
        <w:gridCol w:w="4643"/>
        <w:gridCol w:w="4644"/>
      </w:tblGrid>
      <w:tr w:rsidR="0010537B" w:rsidRPr="00B51B66">
        <w:trPr>
          <w:trHeight w:val="896"/>
        </w:trPr>
        <w:tc>
          <w:tcPr>
            <w:tcW w:w="4643" w:type="dxa"/>
          </w:tcPr>
          <w:p w:rsidR="0010537B" w:rsidRPr="00B51B66" w:rsidRDefault="000F6D67" w:rsidP="00C102EE">
            <w:pPr>
              <w:pStyle w:val="CommentText"/>
              <w:keepLines/>
              <w:spacing w:before="100" w:beforeAutospacing="1" w:after="100" w:afterAutospacing="1"/>
              <w:jc w:val="both"/>
              <w:rPr>
                <w:rFonts w:cs="Times New Roman"/>
                <w:lang w:val="en-AU"/>
              </w:rPr>
            </w:pPr>
            <w:r w:rsidRPr="00B51B66">
              <w:rPr>
                <w:rFonts w:cs="Times New Roman"/>
                <w:noProof/>
                <w:lang w:val="en-GB" w:eastAsia="en-GB" w:bidi="th-TH"/>
              </w:rPr>
              <w:drawing>
                <wp:inline distT="0" distB="0" distL="0" distR="0">
                  <wp:extent cx="1411605" cy="5410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1605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</w:tcPr>
          <w:p w:rsidR="0010537B" w:rsidRPr="00B51B66" w:rsidRDefault="000F6D67">
            <w:pPr>
              <w:spacing w:before="100" w:beforeAutospacing="1" w:after="100" w:afterAutospacing="1"/>
              <w:jc w:val="both"/>
              <w:rPr>
                <w:rFonts w:cs="Times New Roman"/>
              </w:rPr>
            </w:pPr>
            <w:r w:rsidRPr="00B51B66">
              <w:rPr>
                <w:rFonts w:cs="Times New Roman"/>
                <w:noProof/>
                <w:lang w:val="en-GB" w:eastAsia="en-GB" w:bidi="th-TH"/>
              </w:rPr>
              <mc:AlternateContent>
                <mc:Choice Requires="wps">
                  <w:drawing>
                    <wp:anchor distT="0" distB="0" distL="114300" distR="114300" simplePos="0" relativeHeight="251595264" behindDoc="1" locked="0" layoutInCell="1" allowOverlap="1">
                      <wp:simplePos x="0" y="0"/>
                      <wp:positionH relativeFrom="column">
                        <wp:posOffset>1036955</wp:posOffset>
                      </wp:positionH>
                      <wp:positionV relativeFrom="paragraph">
                        <wp:posOffset>109855</wp:posOffset>
                      </wp:positionV>
                      <wp:extent cx="1781175" cy="219075"/>
                      <wp:effectExtent l="10160" t="13335" r="8890" b="5715"/>
                      <wp:wrapTight wrapText="bothSides">
                        <wp:wrapPolygon edited="0">
                          <wp:start x="-116" y="0"/>
                          <wp:lineTo x="-116" y="17843"/>
                          <wp:lineTo x="3350" y="21600"/>
                          <wp:lineTo x="5313" y="21600"/>
                          <wp:lineTo x="6468" y="21600"/>
                          <wp:lineTo x="12013" y="21600"/>
                          <wp:lineTo x="21716" y="17843"/>
                          <wp:lineTo x="21716" y="7513"/>
                          <wp:lineTo x="21484" y="4696"/>
                          <wp:lineTo x="20676" y="0"/>
                          <wp:lineTo x="-116" y="0"/>
                        </wp:wrapPolygon>
                      </wp:wrapTight>
                      <wp:docPr id="434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781175" cy="219075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570FC" w:rsidRDefault="002570FC" w:rsidP="000F6D6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333399"/>
                                      <w:spacing w:val="-12"/>
                                      <w14:textOutline w14:w="9525" w14:cap="flat" w14:cmpd="sng" w14:algn="ctr">
                                        <w14:solidFill>
                                          <w14:srgbClr w14:val="333399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Bangkok Branch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2" o:spid="_x0000_s1026" type="#_x0000_t202" style="position:absolute;left:0;text-align:left;margin-left:81.65pt;margin-top:8.65pt;width:140.25pt;height:17.25pt;z-index:-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" filled="f" stroked="f">
                      <o:lock v:ext="edit" shapetype="t"/>
                      <v:textbox style="mso-fit-shape-to-text:t">
                        <w:txbxContent>
                          <w:p w:rsidR="002570FC" w:rsidRDefault="002570FC" w:rsidP="000F6D6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333399"/>
                                <w:spacing w:val="-12"/>
                                <w14:textOutline w14:w="9525" w14:cap="flat" w14:cmpd="sng" w14:algn="ctr">
                                  <w14:solidFill>
                                    <w14:srgbClr w14:val="333399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Bangkok Branch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</w:tr>
    </w:tbl>
    <w:p w:rsidR="0010537B" w:rsidRPr="00B51B66" w:rsidRDefault="0010537B" w:rsidP="005A32E2">
      <w:pPr>
        <w:spacing w:before="100" w:beforeAutospacing="1" w:after="100" w:afterAutospacing="1"/>
        <w:jc w:val="both"/>
        <w:rPr>
          <w:rFonts w:cs="Times New Roman"/>
          <w:b/>
          <w:bCs/>
          <w:sz w:val="44"/>
        </w:rPr>
      </w:pPr>
    </w:p>
    <w:p w:rsidR="0010537B" w:rsidRPr="00B51B66" w:rsidRDefault="0010537B">
      <w:pPr>
        <w:spacing w:before="100" w:beforeAutospacing="1" w:after="100" w:afterAutospacing="1"/>
        <w:jc w:val="both"/>
        <w:rPr>
          <w:rFonts w:cs="Times New Roman"/>
          <w:b/>
          <w:bCs/>
          <w:sz w:val="44"/>
        </w:rPr>
      </w:pPr>
    </w:p>
    <w:p w:rsidR="0010537B" w:rsidRPr="00B51B66" w:rsidRDefault="006E18B4">
      <w:pPr>
        <w:jc w:val="center"/>
        <w:rPr>
          <w:rFonts w:cs="Times New Roman"/>
          <w:b/>
          <w:sz w:val="44"/>
        </w:rPr>
      </w:pPr>
      <w:r>
        <w:rPr>
          <w:rFonts w:cs="Times New Roman"/>
          <w:b/>
          <w:sz w:val="44"/>
        </w:rPr>
        <w:t>X3</w:t>
      </w:r>
      <w:r w:rsidR="006D3EB5" w:rsidRPr="00B51B66">
        <w:rPr>
          <w:rFonts w:cs="Times New Roman"/>
          <w:b/>
          <w:sz w:val="44"/>
        </w:rPr>
        <w:t xml:space="preserve"> ISO20022</w:t>
      </w:r>
      <w:r w:rsidR="00354834" w:rsidRPr="00B51B66">
        <w:rPr>
          <w:rFonts w:cs="Times New Roman"/>
          <w:b/>
          <w:sz w:val="44"/>
        </w:rPr>
        <w:t xml:space="preserve"> System</w:t>
      </w:r>
    </w:p>
    <w:p w:rsidR="0010537B" w:rsidRPr="00B51B66" w:rsidRDefault="0010537B">
      <w:pPr>
        <w:shd w:val="pct10" w:color="auto" w:fill="auto"/>
        <w:spacing w:line="360" w:lineRule="auto"/>
        <w:jc w:val="both"/>
        <w:rPr>
          <w:rFonts w:cs="Times New Roman"/>
        </w:rPr>
      </w:pPr>
    </w:p>
    <w:p w:rsidR="0010537B" w:rsidRPr="00B51B66" w:rsidRDefault="0010537B">
      <w:pPr>
        <w:shd w:val="pct10" w:color="auto" w:fill="auto"/>
        <w:jc w:val="center"/>
        <w:rPr>
          <w:rFonts w:cs="Times New Roman"/>
          <w:b/>
          <w:sz w:val="40"/>
        </w:rPr>
      </w:pPr>
      <w:r w:rsidRPr="00B51B66">
        <w:rPr>
          <w:rFonts w:cs="Times New Roman"/>
          <w:b/>
          <w:sz w:val="40"/>
        </w:rPr>
        <w:fldChar w:fldCharType="begin"/>
      </w:r>
      <w:r w:rsidRPr="00B51B66">
        <w:rPr>
          <w:rFonts w:cs="Times New Roman"/>
          <w:b/>
          <w:sz w:val="40"/>
        </w:rPr>
        <w:instrText xml:space="preserve"> SUBJECT  \* MERGEFORMAT </w:instrText>
      </w:r>
      <w:r w:rsidRPr="00B51B66">
        <w:rPr>
          <w:rFonts w:cs="Times New Roman"/>
          <w:b/>
          <w:sz w:val="40"/>
        </w:rPr>
        <w:fldChar w:fldCharType="separate"/>
      </w:r>
      <w:r w:rsidRPr="00B51B66">
        <w:rPr>
          <w:rFonts w:cs="Times New Roman"/>
          <w:b/>
          <w:sz w:val="40"/>
        </w:rPr>
        <w:t>Functional Specification</w:t>
      </w:r>
      <w:r w:rsidRPr="00B51B66">
        <w:rPr>
          <w:rFonts w:cs="Times New Roman"/>
          <w:b/>
          <w:sz w:val="40"/>
        </w:rPr>
        <w:fldChar w:fldCharType="end"/>
      </w:r>
    </w:p>
    <w:p w:rsidR="0010537B" w:rsidRPr="00B51B66" w:rsidRDefault="0010537B">
      <w:pPr>
        <w:shd w:val="pct10" w:color="auto" w:fill="auto"/>
        <w:jc w:val="both"/>
        <w:rPr>
          <w:rFonts w:cs="Times New Roman"/>
          <w:b/>
          <w:sz w:val="18"/>
        </w:rPr>
      </w:pPr>
    </w:p>
    <w:p w:rsidR="0010537B" w:rsidRPr="00B51B66" w:rsidRDefault="0010537B">
      <w:pPr>
        <w:spacing w:before="100" w:beforeAutospacing="1" w:after="100" w:afterAutospacing="1"/>
        <w:jc w:val="both"/>
        <w:rPr>
          <w:rFonts w:cs="Times New Roman"/>
          <w:sz w:val="22"/>
        </w:rPr>
      </w:pPr>
    </w:p>
    <w:p w:rsidR="0010537B" w:rsidRPr="00B51B66" w:rsidRDefault="0051225E" w:rsidP="0051225E">
      <w:pPr>
        <w:tabs>
          <w:tab w:val="left" w:pos="5340"/>
        </w:tabs>
        <w:spacing w:before="100" w:beforeAutospacing="1" w:after="100" w:afterAutospacing="1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ab/>
      </w:r>
    </w:p>
    <w:p w:rsidR="0010537B" w:rsidRPr="00B51B66" w:rsidRDefault="0010537B">
      <w:pPr>
        <w:spacing w:before="100" w:beforeAutospacing="1" w:after="100" w:afterAutospacing="1"/>
        <w:jc w:val="both"/>
        <w:rPr>
          <w:rFonts w:cs="Times New Roman"/>
          <w:sz w:val="22"/>
        </w:rPr>
      </w:pPr>
    </w:p>
    <w:p w:rsidR="0010537B" w:rsidRPr="00B51B66" w:rsidRDefault="0010537B">
      <w:pPr>
        <w:tabs>
          <w:tab w:val="left" w:pos="4962"/>
        </w:tabs>
        <w:spacing w:after="120"/>
        <w:ind w:left="2977"/>
        <w:jc w:val="both"/>
        <w:rPr>
          <w:rFonts w:cs="Times New Roman"/>
          <w:b/>
          <w:sz w:val="20"/>
        </w:rPr>
      </w:pPr>
      <w:r w:rsidRPr="00B51B66">
        <w:rPr>
          <w:rFonts w:cs="Times New Roman"/>
          <w:b/>
          <w:sz w:val="20"/>
        </w:rPr>
        <w:t>Version:</w:t>
      </w:r>
      <w:r w:rsidRPr="00B51B66">
        <w:rPr>
          <w:rFonts w:cs="Times New Roman"/>
          <w:b/>
          <w:sz w:val="20"/>
        </w:rPr>
        <w:tab/>
      </w:r>
      <w:r w:rsidR="006D3EB5" w:rsidRPr="00B51B66">
        <w:rPr>
          <w:rFonts w:cs="Times New Roman"/>
          <w:b/>
          <w:sz w:val="20"/>
        </w:rPr>
        <w:t>1</w:t>
      </w:r>
      <w:r w:rsidR="00C102EE" w:rsidRPr="00B51B66">
        <w:rPr>
          <w:rFonts w:cs="Times New Roman"/>
          <w:b/>
          <w:sz w:val="20"/>
        </w:rPr>
        <w:t>.</w:t>
      </w:r>
      <w:r w:rsidR="006E18B4">
        <w:rPr>
          <w:rFonts w:cs="Times New Roman"/>
          <w:b/>
          <w:sz w:val="20"/>
        </w:rPr>
        <w:t>0</w:t>
      </w:r>
    </w:p>
    <w:p w:rsidR="0010537B" w:rsidRPr="00B51B66" w:rsidRDefault="0010537B">
      <w:pPr>
        <w:tabs>
          <w:tab w:val="left" w:pos="4962"/>
        </w:tabs>
        <w:spacing w:after="120"/>
        <w:ind w:left="2977"/>
        <w:jc w:val="both"/>
        <w:rPr>
          <w:rFonts w:cs="Times New Roman"/>
          <w:b/>
          <w:sz w:val="20"/>
        </w:rPr>
      </w:pPr>
      <w:r w:rsidRPr="00B51B66">
        <w:rPr>
          <w:rFonts w:cs="Times New Roman"/>
          <w:b/>
          <w:sz w:val="20"/>
        </w:rPr>
        <w:t>Issued:</w:t>
      </w:r>
      <w:r w:rsidRPr="00B51B66">
        <w:rPr>
          <w:rFonts w:cs="Times New Roman"/>
          <w:b/>
          <w:sz w:val="20"/>
        </w:rPr>
        <w:tab/>
      </w:r>
      <w:r w:rsidR="006E18B4">
        <w:rPr>
          <w:rFonts w:cs="Times New Roman"/>
          <w:b/>
          <w:sz w:val="20"/>
        </w:rPr>
        <w:t>03</w:t>
      </w:r>
      <w:r w:rsidRPr="00B51B66">
        <w:rPr>
          <w:rFonts w:cs="Times New Roman"/>
          <w:b/>
          <w:sz w:val="20"/>
        </w:rPr>
        <w:t xml:space="preserve"> </w:t>
      </w:r>
      <w:r w:rsidR="006E18B4">
        <w:rPr>
          <w:rFonts w:cs="Times New Roman"/>
          <w:b/>
          <w:sz w:val="20"/>
        </w:rPr>
        <w:t>Oct</w:t>
      </w:r>
      <w:r w:rsidRPr="00B51B66">
        <w:rPr>
          <w:rFonts w:cs="Times New Roman"/>
          <w:b/>
          <w:sz w:val="20"/>
        </w:rPr>
        <w:t xml:space="preserve"> 20</w:t>
      </w:r>
      <w:r w:rsidR="00521CE9" w:rsidRPr="00B51B66">
        <w:rPr>
          <w:rFonts w:cs="Times New Roman"/>
          <w:b/>
          <w:sz w:val="20"/>
        </w:rPr>
        <w:t>21</w:t>
      </w:r>
    </w:p>
    <w:p w:rsidR="0010537B" w:rsidRPr="00B51B66" w:rsidRDefault="0010537B">
      <w:pPr>
        <w:tabs>
          <w:tab w:val="left" w:pos="4962"/>
        </w:tabs>
        <w:spacing w:after="120"/>
        <w:ind w:left="2977"/>
        <w:jc w:val="both"/>
        <w:rPr>
          <w:rFonts w:cs="Times New Roman"/>
          <w:b/>
          <w:sz w:val="20"/>
        </w:rPr>
      </w:pPr>
      <w:r w:rsidRPr="00B51B66">
        <w:rPr>
          <w:rFonts w:cs="Times New Roman"/>
          <w:b/>
          <w:sz w:val="20"/>
        </w:rPr>
        <w:t>Status:</w:t>
      </w:r>
      <w:r w:rsidRPr="00B51B66">
        <w:rPr>
          <w:rFonts w:cs="Times New Roman"/>
          <w:b/>
          <w:sz w:val="20"/>
        </w:rPr>
        <w:tab/>
      </w:r>
      <w:r w:rsidR="00614B18">
        <w:rPr>
          <w:rFonts w:cs="Times New Roman"/>
          <w:b/>
          <w:sz w:val="20"/>
        </w:rPr>
        <w:t>Release</w:t>
      </w:r>
    </w:p>
    <w:p w:rsidR="0010537B" w:rsidRPr="00B51B66" w:rsidRDefault="0010537B">
      <w:pPr>
        <w:tabs>
          <w:tab w:val="left" w:pos="4962"/>
        </w:tabs>
        <w:spacing w:after="120"/>
        <w:ind w:left="2977"/>
        <w:jc w:val="both"/>
        <w:rPr>
          <w:rFonts w:cs="Times New Roman"/>
          <w:b/>
          <w:sz w:val="20"/>
        </w:rPr>
      </w:pPr>
    </w:p>
    <w:p w:rsidR="0010537B" w:rsidRPr="00B51B66" w:rsidRDefault="0010537B">
      <w:pPr>
        <w:spacing w:before="100" w:beforeAutospacing="1" w:after="100" w:afterAutospacing="1"/>
        <w:ind w:firstLine="720"/>
        <w:jc w:val="both"/>
        <w:rPr>
          <w:rFonts w:cs="Times New Roman"/>
          <w:sz w:val="20"/>
        </w:rPr>
      </w:pPr>
    </w:p>
    <w:p w:rsidR="0010537B" w:rsidRPr="00B51B66" w:rsidRDefault="0010537B">
      <w:pPr>
        <w:pStyle w:val="xl67"/>
        <w:pBdr>
          <w:right w:val="none" w:sz="0" w:space="0" w:color="auto"/>
        </w:pBdr>
        <w:jc w:val="both"/>
        <w:rPr>
          <w:rFonts w:ascii="Times New Roman" w:eastAsia="Times New Roman" w:hAnsi="Times New Roman" w:cs="Times New Roman"/>
        </w:rPr>
      </w:pPr>
      <w:bookmarkStart w:id="0" w:name="_Toc9043886"/>
    </w:p>
    <w:p w:rsidR="0010537B" w:rsidRPr="00B51B66" w:rsidRDefault="0010537B">
      <w:pPr>
        <w:pStyle w:val="xl67"/>
        <w:pBdr>
          <w:right w:val="none" w:sz="0" w:space="0" w:color="auto"/>
        </w:pBdr>
        <w:jc w:val="both"/>
        <w:rPr>
          <w:rFonts w:ascii="Times New Roman" w:eastAsia="Times New Roman" w:hAnsi="Times New Roman" w:cs="Times New Roman"/>
        </w:rPr>
      </w:pPr>
    </w:p>
    <w:p w:rsidR="0010537B" w:rsidRPr="00B51B66" w:rsidRDefault="0010537B">
      <w:pPr>
        <w:pStyle w:val="Topic"/>
        <w:jc w:val="both"/>
        <w:rPr>
          <w:rFonts w:ascii="Times New Roman" w:hAnsi="Times New Roman" w:cs="Times New Roman"/>
        </w:rPr>
      </w:pPr>
      <w:r w:rsidRPr="00B51B66">
        <w:rPr>
          <w:rFonts w:ascii="Times New Roman" w:hAnsi="Times New Roman" w:cs="Times New Roman"/>
        </w:rPr>
        <w:t>Purpose of this document:</w:t>
      </w:r>
    </w:p>
    <w:p w:rsidR="0010537B" w:rsidRPr="00B51B66" w:rsidRDefault="0010537B">
      <w:pPr>
        <w:pStyle w:val="CommentText"/>
        <w:jc w:val="both"/>
        <w:rPr>
          <w:rFonts w:cs="Times New Roman"/>
          <w:szCs w:val="24"/>
        </w:rPr>
      </w:pPr>
    </w:p>
    <w:p w:rsidR="0010537B" w:rsidRPr="00B51B66" w:rsidRDefault="0010537B" w:rsidP="0010537B">
      <w:pPr>
        <w:pStyle w:val="BodyText"/>
        <w:numPr>
          <w:ilvl w:val="0"/>
          <w:numId w:val="4"/>
        </w:numPr>
        <w:rPr>
          <w:rFonts w:cs="Times New Roman"/>
        </w:rPr>
      </w:pPr>
      <w:r w:rsidRPr="00B51B66">
        <w:rPr>
          <w:rFonts w:cs="Times New Roman"/>
        </w:rPr>
        <w:t>To define system architecture and its modules</w:t>
      </w:r>
    </w:p>
    <w:p w:rsidR="0010537B" w:rsidRPr="00B51B66" w:rsidRDefault="0010537B" w:rsidP="0010537B">
      <w:pPr>
        <w:pStyle w:val="BodyText"/>
        <w:numPr>
          <w:ilvl w:val="0"/>
          <w:numId w:val="4"/>
        </w:numPr>
        <w:rPr>
          <w:rFonts w:cs="Times New Roman"/>
        </w:rPr>
      </w:pPr>
      <w:r w:rsidRPr="00B51B66">
        <w:rPr>
          <w:rFonts w:cs="Times New Roman"/>
        </w:rPr>
        <w:t>To summarise function description by modules</w:t>
      </w:r>
    </w:p>
    <w:p w:rsidR="0010537B" w:rsidRPr="00B51B66" w:rsidRDefault="0010537B" w:rsidP="0010537B">
      <w:pPr>
        <w:pStyle w:val="BodyText"/>
        <w:numPr>
          <w:ilvl w:val="0"/>
          <w:numId w:val="4"/>
        </w:numPr>
        <w:rPr>
          <w:rFonts w:cs="Times New Roman"/>
        </w:rPr>
      </w:pPr>
      <w:r w:rsidRPr="00B51B66">
        <w:rPr>
          <w:rFonts w:cs="Times New Roman"/>
        </w:rPr>
        <w:t>To summarise the workflow of the system</w:t>
      </w:r>
    </w:p>
    <w:p w:rsidR="0010537B" w:rsidRPr="00B51B66" w:rsidRDefault="0010537B" w:rsidP="0010537B">
      <w:pPr>
        <w:pStyle w:val="BodyText"/>
        <w:numPr>
          <w:ilvl w:val="0"/>
          <w:numId w:val="4"/>
        </w:numPr>
        <w:rPr>
          <w:rFonts w:cs="Times New Roman"/>
        </w:rPr>
      </w:pPr>
      <w:r w:rsidRPr="00B51B66">
        <w:rPr>
          <w:rFonts w:cs="Times New Roman"/>
        </w:rPr>
        <w:t>To define major screen designs</w:t>
      </w:r>
    </w:p>
    <w:p w:rsidR="0010537B" w:rsidRPr="00B51B66" w:rsidRDefault="0010537B" w:rsidP="0010537B">
      <w:pPr>
        <w:pStyle w:val="BodyText"/>
        <w:numPr>
          <w:ilvl w:val="0"/>
          <w:numId w:val="4"/>
        </w:numPr>
        <w:rPr>
          <w:rFonts w:cs="Times New Roman"/>
        </w:rPr>
      </w:pPr>
      <w:r w:rsidRPr="00B51B66">
        <w:rPr>
          <w:rFonts w:cs="Times New Roman"/>
        </w:rPr>
        <w:t>To define the report format</w:t>
      </w:r>
    </w:p>
    <w:p w:rsidR="0010537B" w:rsidRPr="00B51B66" w:rsidRDefault="0010537B">
      <w:pPr>
        <w:pStyle w:val="BodyText"/>
        <w:rPr>
          <w:rFonts w:cs="Times New Roman"/>
        </w:rPr>
      </w:pPr>
    </w:p>
    <w:p w:rsidR="0010537B" w:rsidRPr="00B51B66" w:rsidRDefault="0010537B">
      <w:pPr>
        <w:pStyle w:val="BodyText"/>
        <w:rPr>
          <w:rFonts w:cs="Times New Roman"/>
        </w:rPr>
      </w:pPr>
    </w:p>
    <w:p w:rsidR="0010537B" w:rsidRPr="00B51B66" w:rsidRDefault="0010537B">
      <w:pPr>
        <w:pStyle w:val="BodyText"/>
        <w:numPr>
          <w:ins w:id="1" w:author="cs3686" w:date="2003-08-07T16:42:00Z"/>
        </w:numPr>
        <w:rPr>
          <w:ins w:id="2" w:author="cs3686" w:date="2003-08-07T16:43:00Z"/>
          <w:rFonts w:cs="Times New Roman"/>
        </w:rPr>
        <w:sectPr w:rsidR="0010537B" w:rsidRPr="00B51B66" w:rsidSect="00AB3F32">
          <w:headerReference w:type="default" r:id="rId9"/>
          <w:footerReference w:type="default" r:id="rId10"/>
          <w:pgSz w:w="11907" w:h="16840" w:code="9"/>
          <w:pgMar w:top="1138" w:right="850" w:bottom="1354" w:left="720" w:header="562" w:footer="562" w:gutter="850"/>
          <w:pgNumType w:start="1"/>
          <w:cols w:space="720"/>
          <w:titlePg/>
          <w:docGrid w:linePitch="326"/>
        </w:sectPr>
      </w:pPr>
    </w:p>
    <w:p w:rsidR="0010537B" w:rsidRPr="00B51B66" w:rsidRDefault="0010537B">
      <w:pPr>
        <w:jc w:val="both"/>
        <w:rPr>
          <w:rFonts w:cs="Times New Roman"/>
          <w:b/>
          <w:caps/>
          <w:sz w:val="36"/>
          <w:lang w:val="en-GB"/>
        </w:rPr>
      </w:pPr>
      <w:r w:rsidRPr="00B51B66">
        <w:rPr>
          <w:rFonts w:cs="Times New Roman"/>
          <w:b/>
          <w:caps/>
          <w:sz w:val="36"/>
          <w:lang w:val="en-GB"/>
        </w:rPr>
        <w:lastRenderedPageBreak/>
        <w:t>Amendment History Block</w:t>
      </w:r>
    </w:p>
    <w:p w:rsidR="0010537B" w:rsidRPr="00B51B66" w:rsidRDefault="0010537B">
      <w:pPr>
        <w:jc w:val="both"/>
        <w:rPr>
          <w:rFonts w:cs="Times New Roman"/>
          <w:b/>
          <w:sz w:val="28"/>
        </w:rPr>
      </w:pPr>
    </w:p>
    <w:tbl>
      <w:tblPr>
        <w:tblW w:w="0" w:type="auto"/>
        <w:tblInd w:w="63" w:type="dxa"/>
        <w:tblLayout w:type="fixed"/>
        <w:tblLook w:val="0000" w:firstRow="0" w:lastRow="0" w:firstColumn="0" w:lastColumn="0" w:noHBand="0" w:noVBand="0"/>
      </w:tblPr>
      <w:tblGrid>
        <w:gridCol w:w="1296"/>
        <w:gridCol w:w="3682"/>
        <w:gridCol w:w="2795"/>
        <w:gridCol w:w="1299"/>
      </w:tblGrid>
      <w:tr w:rsidR="0010537B" w:rsidRPr="00B51B66" w:rsidTr="00614B18">
        <w:trPr>
          <w:cantSplit/>
        </w:trPr>
        <w:tc>
          <w:tcPr>
            <w:tcW w:w="12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0537B" w:rsidRPr="00B51B66" w:rsidRDefault="0010537B">
            <w:pPr>
              <w:spacing w:before="200" w:after="120"/>
              <w:jc w:val="both"/>
              <w:rPr>
                <w:rFonts w:cs="Times New Roman"/>
                <w:b/>
                <w:sz w:val="20"/>
              </w:rPr>
            </w:pPr>
            <w:r w:rsidRPr="00B51B66">
              <w:rPr>
                <w:rFonts w:cs="Times New Roman"/>
                <w:b/>
                <w:sz w:val="20"/>
              </w:rPr>
              <w:t>Version Number</w:t>
            </w:r>
          </w:p>
        </w:tc>
        <w:tc>
          <w:tcPr>
            <w:tcW w:w="36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0537B" w:rsidRPr="00B51B66" w:rsidRDefault="0010537B">
            <w:pPr>
              <w:spacing w:before="200" w:after="120"/>
              <w:jc w:val="both"/>
              <w:rPr>
                <w:rFonts w:cs="Times New Roman"/>
                <w:b/>
                <w:sz w:val="20"/>
              </w:rPr>
            </w:pPr>
            <w:r w:rsidRPr="00B51B66">
              <w:rPr>
                <w:rFonts w:cs="Times New Roman"/>
                <w:b/>
                <w:sz w:val="20"/>
              </w:rPr>
              <w:t>Description of Change</w:t>
            </w:r>
          </w:p>
        </w:tc>
        <w:tc>
          <w:tcPr>
            <w:tcW w:w="27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0537B" w:rsidRPr="00B51B66" w:rsidRDefault="0010537B">
            <w:pPr>
              <w:spacing w:before="200" w:after="120"/>
              <w:jc w:val="both"/>
              <w:rPr>
                <w:rFonts w:cs="Times New Roman"/>
                <w:b/>
                <w:sz w:val="20"/>
              </w:rPr>
            </w:pPr>
            <w:r w:rsidRPr="00B51B66">
              <w:rPr>
                <w:rFonts w:cs="Times New Roman"/>
                <w:b/>
                <w:sz w:val="20"/>
              </w:rPr>
              <w:t>Person Making Change</w:t>
            </w:r>
          </w:p>
        </w:tc>
        <w:tc>
          <w:tcPr>
            <w:tcW w:w="129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0537B" w:rsidRPr="00B51B66" w:rsidRDefault="0010537B">
            <w:pPr>
              <w:spacing w:before="200" w:after="120"/>
              <w:jc w:val="both"/>
              <w:rPr>
                <w:rFonts w:cs="Times New Roman"/>
                <w:b/>
                <w:sz w:val="20"/>
              </w:rPr>
            </w:pPr>
            <w:r w:rsidRPr="00B51B66">
              <w:rPr>
                <w:rFonts w:cs="Times New Roman"/>
                <w:b/>
                <w:sz w:val="20"/>
              </w:rPr>
              <w:t>Date</w:t>
            </w:r>
          </w:p>
        </w:tc>
      </w:tr>
      <w:tr w:rsidR="0010537B" w:rsidRPr="00B51B66" w:rsidTr="00614B18">
        <w:trPr>
          <w:cantSplit/>
          <w:trHeight w:val="540"/>
        </w:trPr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37B" w:rsidRPr="00B51B66" w:rsidRDefault="0010537B">
            <w:pPr>
              <w:spacing w:before="200" w:after="120"/>
              <w:jc w:val="both"/>
              <w:rPr>
                <w:rFonts w:cs="Times New Roman"/>
                <w:sz w:val="18"/>
              </w:rPr>
            </w:pPr>
            <w:r w:rsidRPr="00B51B66">
              <w:rPr>
                <w:rFonts w:cs="Times New Roman"/>
                <w:sz w:val="18"/>
              </w:rPr>
              <w:t>1.0</w:t>
            </w:r>
          </w:p>
        </w:tc>
        <w:tc>
          <w:tcPr>
            <w:tcW w:w="3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37B" w:rsidRPr="00B51B66" w:rsidRDefault="0010537B">
            <w:pPr>
              <w:spacing w:before="200" w:after="120"/>
              <w:jc w:val="both"/>
              <w:rPr>
                <w:rFonts w:cs="Times New Roman"/>
                <w:bCs/>
                <w:sz w:val="18"/>
              </w:rPr>
            </w:pPr>
            <w:r w:rsidRPr="00B51B66">
              <w:rPr>
                <w:rFonts w:cs="Times New Roman"/>
                <w:bCs/>
                <w:sz w:val="18"/>
              </w:rPr>
              <w:t>Initial Draft</w:t>
            </w: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37B" w:rsidRPr="00B51B66" w:rsidRDefault="006E18B4" w:rsidP="006E18B4">
            <w:pPr>
              <w:spacing w:before="200" w:after="120"/>
              <w:jc w:val="both"/>
              <w:rPr>
                <w:rFonts w:cs="Times New Roman"/>
                <w:sz w:val="18"/>
              </w:rPr>
            </w:pPr>
            <w:proofErr w:type="spellStart"/>
            <w:r>
              <w:rPr>
                <w:rFonts w:cs="Times New Roman"/>
                <w:sz w:val="18"/>
              </w:rPr>
              <w:t>Opat</w:t>
            </w:r>
            <w:proofErr w:type="spellEnd"/>
            <w:r>
              <w:rPr>
                <w:rFonts w:cs="Times New Roman"/>
                <w:sz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</w:rPr>
              <w:t>Liawsutee</w:t>
            </w:r>
            <w:proofErr w:type="spellEnd"/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37B" w:rsidRPr="00B51B66" w:rsidRDefault="006D3EB5" w:rsidP="00354834">
            <w:pPr>
              <w:spacing w:before="200" w:after="120"/>
              <w:jc w:val="both"/>
              <w:rPr>
                <w:rFonts w:cs="Times New Roman"/>
                <w:sz w:val="18"/>
              </w:rPr>
            </w:pPr>
            <w:r w:rsidRPr="00B51B66">
              <w:rPr>
                <w:rFonts w:cs="Times New Roman"/>
                <w:sz w:val="18"/>
              </w:rPr>
              <w:t>0</w:t>
            </w:r>
            <w:r w:rsidR="006E18B4">
              <w:rPr>
                <w:rFonts w:cs="Times New Roman"/>
                <w:sz w:val="18"/>
              </w:rPr>
              <w:t>3 Oct</w:t>
            </w:r>
            <w:r w:rsidRPr="00B51B66">
              <w:rPr>
                <w:rFonts w:cs="Times New Roman"/>
                <w:sz w:val="18"/>
              </w:rPr>
              <w:t xml:space="preserve"> 2021</w:t>
            </w:r>
          </w:p>
        </w:tc>
      </w:tr>
      <w:tr w:rsidR="0010537B" w:rsidRPr="00B51B66" w:rsidTr="00614B18">
        <w:trPr>
          <w:cantSplit/>
          <w:trHeight w:val="540"/>
        </w:trPr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37B" w:rsidRPr="00B51B66" w:rsidRDefault="0010537B">
            <w:pPr>
              <w:spacing w:before="200" w:after="120"/>
              <w:jc w:val="both"/>
              <w:rPr>
                <w:rFonts w:cs="Times New Roman"/>
                <w:sz w:val="18"/>
              </w:rPr>
            </w:pPr>
          </w:p>
        </w:tc>
        <w:tc>
          <w:tcPr>
            <w:tcW w:w="3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37B" w:rsidRPr="00B51B66" w:rsidRDefault="0010537B">
            <w:pPr>
              <w:spacing w:before="200" w:after="120"/>
              <w:jc w:val="both"/>
              <w:rPr>
                <w:rFonts w:cs="Times New Roman"/>
                <w:sz w:val="18"/>
              </w:rPr>
            </w:pP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37B" w:rsidRPr="00B51B66" w:rsidRDefault="0010537B">
            <w:pPr>
              <w:spacing w:before="200" w:after="120"/>
              <w:jc w:val="both"/>
              <w:rPr>
                <w:rFonts w:cs="Times New Roman"/>
                <w:sz w:val="18"/>
              </w:rPr>
            </w:pP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37B" w:rsidRPr="00B51B66" w:rsidRDefault="0010537B">
            <w:pPr>
              <w:spacing w:before="200" w:after="120"/>
              <w:jc w:val="both"/>
              <w:rPr>
                <w:rFonts w:cs="Times New Roman"/>
                <w:sz w:val="18"/>
              </w:rPr>
            </w:pPr>
          </w:p>
        </w:tc>
      </w:tr>
      <w:tr w:rsidR="00922A65" w:rsidRPr="00B51B66" w:rsidTr="00614B18">
        <w:trPr>
          <w:cantSplit/>
          <w:trHeight w:val="540"/>
        </w:trPr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A65" w:rsidRPr="00B51B66" w:rsidRDefault="00922A65" w:rsidP="00922A65">
            <w:pPr>
              <w:spacing w:before="200" w:after="120"/>
              <w:jc w:val="both"/>
              <w:rPr>
                <w:rFonts w:cs="Times New Roman"/>
                <w:bCs/>
                <w:sz w:val="18"/>
              </w:rPr>
            </w:pPr>
          </w:p>
        </w:tc>
        <w:tc>
          <w:tcPr>
            <w:tcW w:w="3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A65" w:rsidRPr="00B51B66" w:rsidRDefault="00922A65" w:rsidP="00922A65">
            <w:pPr>
              <w:spacing w:before="200" w:after="120"/>
              <w:jc w:val="both"/>
              <w:rPr>
                <w:rFonts w:cs="Times New Roman"/>
                <w:bCs/>
                <w:sz w:val="18"/>
              </w:rPr>
            </w:pP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A65" w:rsidRPr="00B51B66" w:rsidRDefault="00922A65" w:rsidP="00922A65">
            <w:pPr>
              <w:spacing w:before="200" w:after="120"/>
              <w:jc w:val="both"/>
              <w:rPr>
                <w:rFonts w:cs="Times New Roman"/>
                <w:sz w:val="18"/>
              </w:rPr>
            </w:pP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A65" w:rsidRPr="00B51B66" w:rsidRDefault="00922A65" w:rsidP="00922A65">
            <w:pPr>
              <w:spacing w:before="200" w:after="120"/>
              <w:jc w:val="both"/>
              <w:rPr>
                <w:rFonts w:cs="Times New Roman"/>
                <w:sz w:val="18"/>
              </w:rPr>
            </w:pPr>
          </w:p>
        </w:tc>
      </w:tr>
      <w:tr w:rsidR="00477237" w:rsidRPr="00B51B66" w:rsidTr="00614B18">
        <w:trPr>
          <w:cantSplit/>
          <w:trHeight w:val="540"/>
        </w:trPr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7237" w:rsidRPr="00B51B66" w:rsidRDefault="00477237" w:rsidP="00477237">
            <w:pPr>
              <w:spacing w:before="200" w:after="120"/>
              <w:jc w:val="both"/>
              <w:rPr>
                <w:rFonts w:cs="Times New Roman"/>
                <w:sz w:val="18"/>
              </w:rPr>
            </w:pPr>
          </w:p>
        </w:tc>
        <w:tc>
          <w:tcPr>
            <w:tcW w:w="3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7237" w:rsidRPr="00B51B66" w:rsidRDefault="00477237" w:rsidP="00477237">
            <w:pPr>
              <w:spacing w:before="200" w:after="120"/>
              <w:jc w:val="both"/>
              <w:rPr>
                <w:rFonts w:cs="Times New Roman"/>
                <w:sz w:val="18"/>
              </w:rPr>
            </w:pP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7237" w:rsidRPr="00B51B66" w:rsidRDefault="00477237" w:rsidP="00477237">
            <w:pPr>
              <w:spacing w:before="200" w:after="120"/>
              <w:jc w:val="both"/>
              <w:rPr>
                <w:rFonts w:cs="Times New Roman"/>
                <w:sz w:val="18"/>
              </w:rPr>
            </w:pP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7237" w:rsidRPr="00B51B66" w:rsidRDefault="00477237" w:rsidP="00477237">
            <w:pPr>
              <w:spacing w:before="200" w:after="120"/>
              <w:jc w:val="both"/>
              <w:rPr>
                <w:rFonts w:cs="Times New Roman"/>
                <w:sz w:val="18"/>
              </w:rPr>
            </w:pPr>
          </w:p>
        </w:tc>
      </w:tr>
      <w:tr w:rsidR="007F2392" w:rsidRPr="00B51B66" w:rsidTr="00614B18">
        <w:trPr>
          <w:cantSplit/>
          <w:trHeight w:val="540"/>
        </w:trPr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392" w:rsidRPr="00B51B66" w:rsidRDefault="007F2392" w:rsidP="007F2392">
            <w:pPr>
              <w:spacing w:before="200" w:after="120"/>
              <w:jc w:val="both"/>
              <w:rPr>
                <w:rFonts w:cs="Times New Roman"/>
                <w:sz w:val="18"/>
              </w:rPr>
            </w:pPr>
          </w:p>
        </w:tc>
        <w:tc>
          <w:tcPr>
            <w:tcW w:w="3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392" w:rsidRPr="00B51B66" w:rsidRDefault="007F2392" w:rsidP="007F2392">
            <w:pPr>
              <w:spacing w:before="200" w:after="120"/>
              <w:jc w:val="both"/>
              <w:rPr>
                <w:rFonts w:cs="Times New Roman"/>
                <w:sz w:val="18"/>
              </w:rPr>
            </w:pP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392" w:rsidRPr="00B51B66" w:rsidRDefault="007F2392" w:rsidP="007F2392">
            <w:pPr>
              <w:spacing w:before="200" w:after="120"/>
              <w:jc w:val="both"/>
              <w:rPr>
                <w:rFonts w:cs="Times New Roman"/>
                <w:sz w:val="18"/>
              </w:rPr>
            </w:pP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392" w:rsidRPr="00B51B66" w:rsidRDefault="007F2392" w:rsidP="007F2392">
            <w:pPr>
              <w:spacing w:before="200" w:after="120"/>
              <w:jc w:val="both"/>
              <w:rPr>
                <w:rFonts w:cs="Times New Roman"/>
                <w:sz w:val="18"/>
              </w:rPr>
            </w:pPr>
          </w:p>
        </w:tc>
      </w:tr>
      <w:tr w:rsidR="007F2392" w:rsidRPr="00B51B66" w:rsidTr="00614B18">
        <w:trPr>
          <w:cantSplit/>
          <w:trHeight w:val="540"/>
        </w:trPr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392" w:rsidRPr="00B51B66" w:rsidRDefault="007F2392" w:rsidP="007F2392">
            <w:pPr>
              <w:spacing w:before="200" w:after="120"/>
              <w:jc w:val="both"/>
              <w:rPr>
                <w:rFonts w:cs="Times New Roman"/>
                <w:sz w:val="18"/>
              </w:rPr>
            </w:pPr>
          </w:p>
        </w:tc>
        <w:tc>
          <w:tcPr>
            <w:tcW w:w="3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392" w:rsidRPr="00B51B66" w:rsidRDefault="007F2392" w:rsidP="007F2392">
            <w:pPr>
              <w:spacing w:before="200" w:after="120"/>
              <w:jc w:val="both"/>
              <w:rPr>
                <w:rFonts w:cs="Times New Roman"/>
                <w:sz w:val="18"/>
              </w:rPr>
            </w:pP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392" w:rsidRPr="00B51B66" w:rsidRDefault="007F2392" w:rsidP="007F2392">
            <w:pPr>
              <w:spacing w:before="200" w:after="120"/>
              <w:jc w:val="both"/>
              <w:rPr>
                <w:rFonts w:cs="Times New Roman"/>
                <w:sz w:val="18"/>
              </w:rPr>
            </w:pP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392" w:rsidRPr="00B51B66" w:rsidRDefault="007F2392" w:rsidP="007F2392">
            <w:pPr>
              <w:spacing w:before="200" w:after="120"/>
              <w:jc w:val="both"/>
              <w:rPr>
                <w:rFonts w:cs="Times New Roman"/>
                <w:sz w:val="18"/>
              </w:rPr>
            </w:pPr>
          </w:p>
        </w:tc>
      </w:tr>
      <w:tr w:rsidR="007F2392" w:rsidRPr="00B51B66" w:rsidTr="00614B18">
        <w:trPr>
          <w:cantSplit/>
          <w:trHeight w:val="540"/>
        </w:trPr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392" w:rsidRPr="00B51B66" w:rsidRDefault="007F2392" w:rsidP="007F2392">
            <w:pPr>
              <w:spacing w:before="200" w:after="120"/>
              <w:jc w:val="both"/>
              <w:rPr>
                <w:rFonts w:cs="Times New Roman"/>
                <w:sz w:val="18"/>
              </w:rPr>
            </w:pPr>
          </w:p>
        </w:tc>
        <w:tc>
          <w:tcPr>
            <w:tcW w:w="3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392" w:rsidRPr="00B51B66" w:rsidRDefault="007F2392" w:rsidP="007F2392">
            <w:pPr>
              <w:spacing w:before="200" w:after="120"/>
              <w:jc w:val="both"/>
              <w:rPr>
                <w:rFonts w:cs="Times New Roman"/>
                <w:sz w:val="18"/>
              </w:rPr>
            </w:pP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392" w:rsidRPr="00B51B66" w:rsidRDefault="007F2392" w:rsidP="007F2392">
            <w:pPr>
              <w:spacing w:before="200" w:after="120"/>
              <w:jc w:val="both"/>
              <w:rPr>
                <w:rFonts w:cs="Times New Roman"/>
                <w:sz w:val="18"/>
              </w:rPr>
            </w:pP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392" w:rsidRPr="00B51B66" w:rsidRDefault="007F2392" w:rsidP="007F2392">
            <w:pPr>
              <w:spacing w:before="200" w:after="120"/>
              <w:jc w:val="both"/>
              <w:rPr>
                <w:rFonts w:cs="Times New Roman"/>
                <w:sz w:val="18"/>
              </w:rPr>
            </w:pPr>
          </w:p>
        </w:tc>
      </w:tr>
      <w:tr w:rsidR="007F2392" w:rsidRPr="00B51B66" w:rsidTr="00614B18">
        <w:trPr>
          <w:cantSplit/>
          <w:trHeight w:val="540"/>
        </w:trPr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392" w:rsidRPr="00B51B66" w:rsidRDefault="007F2392" w:rsidP="007F2392">
            <w:pPr>
              <w:spacing w:before="200" w:after="120"/>
              <w:jc w:val="both"/>
              <w:rPr>
                <w:rFonts w:cs="Times New Roman"/>
                <w:sz w:val="18"/>
              </w:rPr>
            </w:pPr>
          </w:p>
        </w:tc>
        <w:tc>
          <w:tcPr>
            <w:tcW w:w="3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392" w:rsidRPr="00B51B66" w:rsidRDefault="007F2392" w:rsidP="007F2392">
            <w:pPr>
              <w:spacing w:before="200" w:after="120"/>
              <w:jc w:val="both"/>
              <w:rPr>
                <w:rFonts w:cs="Times New Roman"/>
                <w:sz w:val="18"/>
              </w:rPr>
            </w:pP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392" w:rsidRPr="00B51B66" w:rsidRDefault="007F2392" w:rsidP="007F2392">
            <w:pPr>
              <w:spacing w:before="200" w:after="120"/>
              <w:jc w:val="both"/>
              <w:rPr>
                <w:rFonts w:cs="Times New Roman"/>
                <w:sz w:val="18"/>
              </w:rPr>
            </w:pP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392" w:rsidRPr="00B51B66" w:rsidRDefault="007F2392" w:rsidP="00F25592">
            <w:pPr>
              <w:spacing w:before="200" w:after="120"/>
              <w:jc w:val="both"/>
              <w:rPr>
                <w:rFonts w:cs="Times New Roman"/>
                <w:sz w:val="18"/>
              </w:rPr>
            </w:pPr>
          </w:p>
        </w:tc>
      </w:tr>
      <w:tr w:rsidR="007F2392" w:rsidRPr="00B51B66" w:rsidTr="00614B18">
        <w:trPr>
          <w:cantSplit/>
          <w:trHeight w:val="540"/>
        </w:trPr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392" w:rsidRPr="00B51B66" w:rsidRDefault="007F2392" w:rsidP="007F2392">
            <w:pPr>
              <w:spacing w:before="200" w:after="120"/>
              <w:jc w:val="both"/>
              <w:rPr>
                <w:rFonts w:cs="Times New Roman"/>
                <w:sz w:val="18"/>
              </w:rPr>
            </w:pPr>
          </w:p>
        </w:tc>
        <w:tc>
          <w:tcPr>
            <w:tcW w:w="3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392" w:rsidRPr="00B51B66" w:rsidRDefault="007F2392" w:rsidP="007F2392">
            <w:pPr>
              <w:spacing w:before="200" w:after="120"/>
              <w:jc w:val="both"/>
              <w:rPr>
                <w:rFonts w:cs="Times New Roman"/>
                <w:sz w:val="18"/>
              </w:rPr>
            </w:pP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392" w:rsidRPr="00B51B66" w:rsidRDefault="007F2392" w:rsidP="007F2392">
            <w:pPr>
              <w:spacing w:before="200" w:after="120"/>
              <w:jc w:val="both"/>
              <w:rPr>
                <w:rFonts w:cs="Times New Roman"/>
                <w:sz w:val="18"/>
              </w:rPr>
            </w:pP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392" w:rsidRPr="00B51B66" w:rsidRDefault="007F2392" w:rsidP="007F2392">
            <w:pPr>
              <w:spacing w:before="200" w:after="120"/>
              <w:jc w:val="both"/>
              <w:rPr>
                <w:rFonts w:cs="Times New Roman"/>
                <w:sz w:val="18"/>
              </w:rPr>
            </w:pPr>
          </w:p>
        </w:tc>
      </w:tr>
    </w:tbl>
    <w:p w:rsidR="0010537B" w:rsidRPr="00B51B66" w:rsidRDefault="0010537B">
      <w:pPr>
        <w:ind w:left="-709"/>
        <w:jc w:val="both"/>
        <w:rPr>
          <w:rFonts w:cs="Times New Roman"/>
          <w:caps/>
          <w:sz w:val="36"/>
          <w:lang w:val="en-GB"/>
        </w:rPr>
      </w:pPr>
    </w:p>
    <w:p w:rsidR="0010537B" w:rsidRPr="00B51B66" w:rsidRDefault="0010537B">
      <w:pPr>
        <w:ind w:left="-709"/>
        <w:jc w:val="both"/>
        <w:rPr>
          <w:rFonts w:cs="Times New Roman"/>
          <w:caps/>
          <w:sz w:val="36"/>
          <w:lang w:val="en-GB"/>
        </w:rPr>
      </w:pPr>
    </w:p>
    <w:p w:rsidR="0010537B" w:rsidRPr="00B51B66" w:rsidRDefault="0010537B">
      <w:pPr>
        <w:jc w:val="both"/>
        <w:rPr>
          <w:rFonts w:cs="Times New Roman"/>
          <w:b/>
          <w:caps/>
          <w:sz w:val="36"/>
          <w:lang w:val="en-GB"/>
        </w:rPr>
      </w:pPr>
      <w:r w:rsidRPr="00B51B66">
        <w:rPr>
          <w:rFonts w:cs="Times New Roman"/>
          <w:b/>
          <w:caps/>
          <w:sz w:val="36"/>
          <w:lang w:val="en-GB"/>
        </w:rPr>
        <w:t>Distribution List</w:t>
      </w:r>
    </w:p>
    <w:p w:rsidR="0010537B" w:rsidRPr="00B51B66" w:rsidRDefault="0010537B">
      <w:pPr>
        <w:pStyle w:val="xl67"/>
        <w:pBdr>
          <w:right w:val="none" w:sz="0" w:space="0" w:color="auto"/>
        </w:pBdr>
        <w:spacing w:before="0" w:beforeAutospacing="0" w:after="0" w:afterAutospacing="0"/>
        <w:jc w:val="both"/>
        <w:rPr>
          <w:rFonts w:ascii="Times New Roman" w:eastAsia="Times New Roman" w:hAnsi="Times New Roman" w:cs="Times New Roman"/>
        </w:rPr>
      </w:pPr>
    </w:p>
    <w:tbl>
      <w:tblPr>
        <w:tblW w:w="927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3780"/>
        <w:gridCol w:w="5490"/>
      </w:tblGrid>
      <w:tr w:rsidR="0010537B" w:rsidRPr="00B51B66">
        <w:trPr>
          <w:cantSplit/>
        </w:trPr>
        <w:tc>
          <w:tcPr>
            <w:tcW w:w="37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0537B" w:rsidRPr="00B51B66" w:rsidRDefault="0010537B">
            <w:pPr>
              <w:spacing w:before="60" w:after="60"/>
              <w:jc w:val="both"/>
              <w:rPr>
                <w:rFonts w:cs="Times New Roman"/>
                <w:b/>
                <w:sz w:val="20"/>
              </w:rPr>
            </w:pPr>
            <w:r w:rsidRPr="00B51B66">
              <w:rPr>
                <w:rFonts w:cs="Times New Roman"/>
                <w:b/>
                <w:sz w:val="20"/>
              </w:rPr>
              <w:t>Name</w:t>
            </w:r>
          </w:p>
        </w:tc>
        <w:tc>
          <w:tcPr>
            <w:tcW w:w="54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0537B" w:rsidRPr="00B51B66" w:rsidRDefault="0010537B">
            <w:pPr>
              <w:spacing w:before="60" w:after="60"/>
              <w:jc w:val="both"/>
              <w:rPr>
                <w:rFonts w:cs="Times New Roman"/>
                <w:b/>
                <w:sz w:val="20"/>
              </w:rPr>
            </w:pPr>
            <w:r w:rsidRPr="00B51B66">
              <w:rPr>
                <w:rFonts w:cs="Times New Roman"/>
                <w:b/>
                <w:sz w:val="20"/>
              </w:rPr>
              <w:t>Title</w:t>
            </w:r>
          </w:p>
        </w:tc>
      </w:tr>
      <w:tr w:rsidR="0010537B" w:rsidRPr="00B51B66">
        <w:trPr>
          <w:cantSplit/>
          <w:trHeight w:val="559"/>
        </w:trPr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37B" w:rsidRPr="00B51B66" w:rsidRDefault="0010537B">
            <w:pPr>
              <w:spacing w:before="200" w:after="120"/>
              <w:jc w:val="both"/>
              <w:rPr>
                <w:rFonts w:cs="Times New Roman"/>
                <w:sz w:val="20"/>
              </w:rPr>
            </w:pP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37B" w:rsidRPr="00B51B66" w:rsidRDefault="0010537B">
            <w:pPr>
              <w:spacing w:before="200" w:after="120"/>
              <w:jc w:val="both"/>
              <w:rPr>
                <w:rFonts w:cs="Times New Roman"/>
                <w:sz w:val="20"/>
              </w:rPr>
            </w:pPr>
          </w:p>
        </w:tc>
      </w:tr>
      <w:tr w:rsidR="0010537B" w:rsidRPr="00B51B66">
        <w:trPr>
          <w:cantSplit/>
          <w:trHeight w:val="559"/>
        </w:trPr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537B" w:rsidRPr="00B51B66" w:rsidRDefault="0010537B">
            <w:pPr>
              <w:spacing w:before="60" w:after="60"/>
              <w:jc w:val="both"/>
              <w:rPr>
                <w:rFonts w:cs="Times New Roman"/>
                <w:sz w:val="20"/>
              </w:rPr>
            </w:pP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537B" w:rsidRPr="00B51B66" w:rsidRDefault="0010537B">
            <w:pPr>
              <w:spacing w:before="60" w:after="60"/>
              <w:jc w:val="both"/>
              <w:rPr>
                <w:rFonts w:cs="Times New Roman"/>
                <w:sz w:val="20"/>
              </w:rPr>
            </w:pPr>
          </w:p>
        </w:tc>
      </w:tr>
      <w:tr w:rsidR="0010537B" w:rsidRPr="00B51B66">
        <w:trPr>
          <w:cantSplit/>
          <w:trHeight w:val="559"/>
        </w:trPr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537B" w:rsidRPr="00B51B66" w:rsidRDefault="0010537B">
            <w:pPr>
              <w:spacing w:before="60" w:after="60"/>
              <w:jc w:val="both"/>
              <w:rPr>
                <w:rFonts w:cs="Times New Roman"/>
                <w:sz w:val="20"/>
              </w:rPr>
            </w:pP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537B" w:rsidRPr="00B51B66" w:rsidRDefault="0010537B">
            <w:pPr>
              <w:spacing w:before="60" w:after="60"/>
              <w:jc w:val="both"/>
              <w:rPr>
                <w:rFonts w:cs="Times New Roman"/>
                <w:sz w:val="20"/>
              </w:rPr>
            </w:pPr>
          </w:p>
        </w:tc>
      </w:tr>
      <w:tr w:rsidR="0010537B" w:rsidRPr="00B51B66">
        <w:trPr>
          <w:cantSplit/>
          <w:trHeight w:val="559"/>
        </w:trPr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537B" w:rsidRPr="00B51B66" w:rsidRDefault="0010537B">
            <w:pPr>
              <w:spacing w:before="60" w:after="60"/>
              <w:jc w:val="both"/>
              <w:rPr>
                <w:rFonts w:cs="Times New Roman"/>
                <w:sz w:val="20"/>
              </w:rPr>
            </w:pP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537B" w:rsidRPr="00B51B66" w:rsidRDefault="0010537B">
            <w:pPr>
              <w:spacing w:before="60" w:after="60"/>
              <w:jc w:val="both"/>
              <w:rPr>
                <w:rFonts w:cs="Times New Roman"/>
                <w:sz w:val="20"/>
              </w:rPr>
            </w:pPr>
          </w:p>
        </w:tc>
      </w:tr>
      <w:tr w:rsidR="0010537B" w:rsidRPr="00B51B66">
        <w:trPr>
          <w:cantSplit/>
          <w:trHeight w:val="559"/>
        </w:trPr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37B" w:rsidRPr="00B51B66" w:rsidRDefault="0010537B">
            <w:pPr>
              <w:spacing w:before="200" w:after="120"/>
              <w:jc w:val="both"/>
              <w:rPr>
                <w:rFonts w:cs="Times New Roman"/>
                <w:sz w:val="20"/>
              </w:rPr>
            </w:pP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37B" w:rsidRPr="00B51B66" w:rsidRDefault="0010537B">
            <w:pPr>
              <w:spacing w:before="200" w:after="120"/>
              <w:jc w:val="both"/>
              <w:rPr>
                <w:rFonts w:cs="Times New Roman"/>
                <w:sz w:val="20"/>
              </w:rPr>
            </w:pPr>
          </w:p>
        </w:tc>
      </w:tr>
      <w:tr w:rsidR="0010537B" w:rsidRPr="00B51B66">
        <w:trPr>
          <w:cantSplit/>
          <w:trHeight w:val="559"/>
        </w:trPr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37B" w:rsidRPr="00B51B66" w:rsidRDefault="0010537B">
            <w:pPr>
              <w:spacing w:before="200" w:after="120"/>
              <w:jc w:val="both"/>
              <w:rPr>
                <w:rFonts w:cs="Times New Roman"/>
                <w:sz w:val="20"/>
              </w:rPr>
            </w:pP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37B" w:rsidRPr="00B51B66" w:rsidRDefault="0010537B">
            <w:pPr>
              <w:spacing w:before="200" w:after="120"/>
              <w:jc w:val="both"/>
              <w:rPr>
                <w:rFonts w:cs="Times New Roman"/>
                <w:sz w:val="20"/>
              </w:rPr>
            </w:pPr>
          </w:p>
        </w:tc>
      </w:tr>
      <w:tr w:rsidR="0010537B" w:rsidRPr="00B51B66">
        <w:trPr>
          <w:cantSplit/>
          <w:trHeight w:val="559"/>
        </w:trPr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537B" w:rsidRPr="00B51B66" w:rsidRDefault="0010537B">
            <w:pPr>
              <w:spacing w:before="60" w:after="60"/>
              <w:jc w:val="both"/>
              <w:rPr>
                <w:rFonts w:cs="Times New Roman"/>
                <w:sz w:val="20"/>
              </w:rPr>
            </w:pPr>
          </w:p>
        </w:tc>
        <w:tc>
          <w:tcPr>
            <w:tcW w:w="5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537B" w:rsidRPr="00B51B66" w:rsidRDefault="0010537B">
            <w:pPr>
              <w:spacing w:before="60" w:after="60"/>
              <w:jc w:val="both"/>
              <w:rPr>
                <w:rFonts w:cs="Times New Roman"/>
                <w:sz w:val="20"/>
              </w:rPr>
            </w:pPr>
          </w:p>
        </w:tc>
      </w:tr>
    </w:tbl>
    <w:p w:rsidR="0010537B" w:rsidRPr="00B51B66" w:rsidRDefault="0010537B">
      <w:pPr>
        <w:jc w:val="both"/>
        <w:rPr>
          <w:rFonts w:cs="Times New Roman"/>
          <w:b/>
          <w:caps/>
          <w:sz w:val="36"/>
          <w:lang w:val="en-GB"/>
        </w:rPr>
      </w:pPr>
      <w:r w:rsidRPr="00B51B66">
        <w:rPr>
          <w:rFonts w:cs="Times New Roman"/>
          <w:b/>
          <w:caps/>
          <w:sz w:val="36"/>
          <w:lang w:val="en-GB"/>
        </w:rPr>
        <w:br w:type="page"/>
      </w:r>
      <w:r w:rsidRPr="00B51B66">
        <w:rPr>
          <w:rFonts w:cs="Times New Roman"/>
          <w:b/>
          <w:caps/>
          <w:sz w:val="36"/>
          <w:lang w:val="en-GB"/>
        </w:rPr>
        <w:lastRenderedPageBreak/>
        <w:t>TABLE OF CONTENTS</w:t>
      </w:r>
    </w:p>
    <w:p w:rsidR="0010537B" w:rsidRPr="00B51B66" w:rsidRDefault="0010537B">
      <w:pPr>
        <w:jc w:val="both"/>
        <w:rPr>
          <w:rFonts w:cs="Times New Roman"/>
          <w:b/>
          <w:caps/>
          <w:sz w:val="36"/>
          <w:lang w:val="en-GB"/>
        </w:rPr>
      </w:pPr>
    </w:p>
    <w:p w:rsidR="008A7A82" w:rsidRDefault="0010537B">
      <w:pPr>
        <w:pStyle w:val="TOC1"/>
        <w:tabs>
          <w:tab w:val="left" w:pos="480"/>
          <w:tab w:val="right" w:leader="dot" w:pos="952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8"/>
          <w:lang w:val="en-GB" w:eastAsia="en-GB" w:bidi="th-TH"/>
        </w:rPr>
      </w:pPr>
      <w:r w:rsidRPr="00B51B66">
        <w:rPr>
          <w:rFonts w:cs="Times New Roman"/>
          <w:caps w:val="0"/>
        </w:rPr>
        <w:fldChar w:fldCharType="begin"/>
      </w:r>
      <w:r w:rsidRPr="00B51B66">
        <w:rPr>
          <w:rFonts w:cs="Times New Roman"/>
          <w:caps w:val="0"/>
        </w:rPr>
        <w:instrText xml:space="preserve"> TOC \o "1-3" \h \z </w:instrText>
      </w:r>
      <w:r w:rsidRPr="00B51B66">
        <w:rPr>
          <w:rFonts w:cs="Times New Roman"/>
          <w:caps w:val="0"/>
        </w:rPr>
        <w:fldChar w:fldCharType="separate"/>
      </w:r>
      <w:hyperlink w:anchor="_Toc78889691" w:history="1">
        <w:r w:rsidR="008A7A82" w:rsidRPr="00D84F75">
          <w:rPr>
            <w:rStyle w:val="Hyperlink"/>
            <w:rFonts w:cs="Times New Roman"/>
            <w:noProof/>
          </w:rPr>
          <w:t>1</w:t>
        </w:r>
        <w:r w:rsidR="008A7A8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8"/>
            <w:lang w:val="en-GB" w:eastAsia="en-GB" w:bidi="th-TH"/>
          </w:rPr>
          <w:tab/>
        </w:r>
        <w:r w:rsidR="008A7A82" w:rsidRPr="00D84F75">
          <w:rPr>
            <w:rStyle w:val="Hyperlink"/>
            <w:rFonts w:cs="Times New Roman"/>
            <w:noProof/>
          </w:rPr>
          <w:t>System Overview</w:t>
        </w:r>
        <w:r w:rsidR="008A7A82">
          <w:rPr>
            <w:noProof/>
            <w:webHidden/>
          </w:rPr>
          <w:tab/>
        </w:r>
        <w:r w:rsidR="008A7A82">
          <w:rPr>
            <w:noProof/>
            <w:webHidden/>
          </w:rPr>
          <w:fldChar w:fldCharType="begin"/>
        </w:r>
        <w:r w:rsidR="008A7A82">
          <w:rPr>
            <w:noProof/>
            <w:webHidden/>
          </w:rPr>
          <w:instrText xml:space="preserve"> PAGEREF _Toc78889691 \h </w:instrText>
        </w:r>
        <w:r w:rsidR="008A7A82">
          <w:rPr>
            <w:noProof/>
            <w:webHidden/>
          </w:rPr>
        </w:r>
        <w:r w:rsidR="008A7A82">
          <w:rPr>
            <w:noProof/>
            <w:webHidden/>
          </w:rPr>
          <w:fldChar w:fldCharType="separate"/>
        </w:r>
        <w:r w:rsidR="008A7A82">
          <w:rPr>
            <w:noProof/>
            <w:webHidden/>
          </w:rPr>
          <w:t>4</w:t>
        </w:r>
        <w:r w:rsidR="008A7A82">
          <w:rPr>
            <w:noProof/>
            <w:webHidden/>
          </w:rPr>
          <w:fldChar w:fldCharType="end"/>
        </w:r>
      </w:hyperlink>
    </w:p>
    <w:p w:rsidR="008A7A82" w:rsidRDefault="00A27C91">
      <w:pPr>
        <w:pStyle w:val="TOC2"/>
        <w:tabs>
          <w:tab w:val="left" w:pos="960"/>
          <w:tab w:val="right" w:leader="dot" w:pos="952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8"/>
          <w:lang w:val="en-GB" w:eastAsia="en-GB" w:bidi="th-TH"/>
        </w:rPr>
      </w:pPr>
      <w:hyperlink w:anchor="_Toc78889692" w:history="1">
        <w:r w:rsidR="008A7A82" w:rsidRPr="00D84F75">
          <w:rPr>
            <w:rStyle w:val="Hyperlink"/>
            <w:rFonts w:cs="Times New Roman"/>
            <w:noProof/>
          </w:rPr>
          <w:t>1.1</w:t>
        </w:r>
        <w:r w:rsidR="008A7A82">
          <w:rPr>
            <w:rFonts w:asciiTheme="minorHAnsi" w:eastAsiaTheme="minorEastAsia" w:hAnsiTheme="minorHAnsi" w:cstheme="minorBidi"/>
            <w:smallCaps w:val="0"/>
            <w:noProof/>
            <w:sz w:val="22"/>
            <w:szCs w:val="28"/>
            <w:lang w:val="en-GB" w:eastAsia="en-GB" w:bidi="th-TH"/>
          </w:rPr>
          <w:tab/>
        </w:r>
        <w:r w:rsidR="008A7A82" w:rsidRPr="00D84F75">
          <w:rPr>
            <w:rStyle w:val="Hyperlink"/>
            <w:rFonts w:cs="Times New Roman"/>
            <w:noProof/>
          </w:rPr>
          <w:t>System Objectives</w:t>
        </w:r>
        <w:r w:rsidR="008A7A82">
          <w:rPr>
            <w:noProof/>
            <w:webHidden/>
          </w:rPr>
          <w:tab/>
        </w:r>
        <w:r w:rsidR="008A7A82">
          <w:rPr>
            <w:noProof/>
            <w:webHidden/>
          </w:rPr>
          <w:fldChar w:fldCharType="begin"/>
        </w:r>
        <w:r w:rsidR="008A7A82">
          <w:rPr>
            <w:noProof/>
            <w:webHidden/>
          </w:rPr>
          <w:instrText xml:space="preserve"> PAGEREF _Toc78889692 \h </w:instrText>
        </w:r>
        <w:r w:rsidR="008A7A82">
          <w:rPr>
            <w:noProof/>
            <w:webHidden/>
          </w:rPr>
        </w:r>
        <w:r w:rsidR="008A7A82">
          <w:rPr>
            <w:noProof/>
            <w:webHidden/>
          </w:rPr>
          <w:fldChar w:fldCharType="separate"/>
        </w:r>
        <w:r w:rsidR="008A7A82">
          <w:rPr>
            <w:noProof/>
            <w:webHidden/>
          </w:rPr>
          <w:t>4</w:t>
        </w:r>
        <w:r w:rsidR="008A7A82">
          <w:rPr>
            <w:noProof/>
            <w:webHidden/>
          </w:rPr>
          <w:fldChar w:fldCharType="end"/>
        </w:r>
      </w:hyperlink>
    </w:p>
    <w:p w:rsidR="008A7A82" w:rsidRDefault="00A27C91">
      <w:pPr>
        <w:pStyle w:val="TOC2"/>
        <w:tabs>
          <w:tab w:val="left" w:pos="960"/>
          <w:tab w:val="right" w:leader="dot" w:pos="952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8"/>
          <w:lang w:val="en-GB" w:eastAsia="en-GB" w:bidi="th-TH"/>
        </w:rPr>
      </w:pPr>
      <w:hyperlink w:anchor="_Toc78889693" w:history="1">
        <w:r w:rsidR="008A7A82" w:rsidRPr="00D84F75">
          <w:rPr>
            <w:rStyle w:val="Hyperlink"/>
            <w:rFonts w:cs="Times New Roman"/>
            <w:noProof/>
          </w:rPr>
          <w:t>1.2</w:t>
        </w:r>
        <w:r w:rsidR="008A7A82">
          <w:rPr>
            <w:rFonts w:asciiTheme="minorHAnsi" w:eastAsiaTheme="minorEastAsia" w:hAnsiTheme="minorHAnsi" w:cstheme="minorBidi"/>
            <w:smallCaps w:val="0"/>
            <w:noProof/>
            <w:sz w:val="22"/>
            <w:szCs w:val="28"/>
            <w:lang w:val="en-GB" w:eastAsia="en-GB" w:bidi="th-TH"/>
          </w:rPr>
          <w:tab/>
        </w:r>
        <w:r w:rsidR="008A7A82" w:rsidRPr="00D84F75">
          <w:rPr>
            <w:rStyle w:val="Hyperlink"/>
            <w:rFonts w:cs="Times New Roman"/>
            <w:noProof/>
          </w:rPr>
          <w:t>System Flow</w:t>
        </w:r>
        <w:r w:rsidR="008A7A82">
          <w:rPr>
            <w:noProof/>
            <w:webHidden/>
          </w:rPr>
          <w:tab/>
        </w:r>
      </w:hyperlink>
      <w:r w:rsidR="00441953">
        <w:rPr>
          <w:noProof/>
        </w:rPr>
        <w:t>5</w:t>
      </w:r>
    </w:p>
    <w:p w:rsidR="008A7A82" w:rsidRDefault="00A27C91">
      <w:pPr>
        <w:pStyle w:val="TOC1"/>
        <w:tabs>
          <w:tab w:val="left" w:pos="480"/>
          <w:tab w:val="right" w:leader="dot" w:pos="9523"/>
        </w:tabs>
        <w:rPr>
          <w:noProof/>
        </w:rPr>
      </w:pPr>
      <w:hyperlink w:anchor="_Toc78889695" w:history="1">
        <w:r w:rsidR="008A7A82" w:rsidRPr="00D84F75">
          <w:rPr>
            <w:rStyle w:val="Hyperlink"/>
            <w:rFonts w:cs="Times New Roman"/>
            <w:noProof/>
          </w:rPr>
          <w:t>2</w:t>
        </w:r>
        <w:r w:rsidR="008A7A8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8"/>
            <w:lang w:val="en-GB" w:eastAsia="en-GB" w:bidi="th-TH"/>
          </w:rPr>
          <w:tab/>
        </w:r>
        <w:r w:rsidR="00441953">
          <w:rPr>
            <w:rStyle w:val="Hyperlink"/>
            <w:rFonts w:cs="Times New Roman"/>
            <w:noProof/>
          </w:rPr>
          <w:t>Screen Configurations</w:t>
        </w:r>
        <w:r w:rsidR="008A7A82">
          <w:rPr>
            <w:noProof/>
            <w:webHidden/>
          </w:rPr>
          <w:tab/>
        </w:r>
      </w:hyperlink>
      <w:r w:rsidR="00441953">
        <w:rPr>
          <w:noProof/>
        </w:rPr>
        <w:t>6</w:t>
      </w:r>
    </w:p>
    <w:p w:rsidR="00441953" w:rsidRDefault="00A27C91" w:rsidP="00441953">
      <w:pPr>
        <w:pStyle w:val="TOC2"/>
        <w:tabs>
          <w:tab w:val="left" w:pos="960"/>
          <w:tab w:val="right" w:leader="dot" w:pos="9523"/>
        </w:tabs>
        <w:rPr>
          <w:noProof/>
        </w:rPr>
      </w:pPr>
      <w:hyperlink w:anchor="_Toc78889692" w:history="1">
        <w:r w:rsidR="00441953">
          <w:rPr>
            <w:rStyle w:val="Hyperlink"/>
            <w:rFonts w:cs="Times New Roman"/>
            <w:noProof/>
          </w:rPr>
          <w:t>2</w:t>
        </w:r>
        <w:r w:rsidR="00441953" w:rsidRPr="00D84F75">
          <w:rPr>
            <w:rStyle w:val="Hyperlink"/>
            <w:rFonts w:cs="Times New Roman"/>
            <w:noProof/>
          </w:rPr>
          <w:t>.1</w:t>
        </w:r>
        <w:r w:rsidR="00441953">
          <w:rPr>
            <w:rFonts w:asciiTheme="minorHAnsi" w:eastAsiaTheme="minorEastAsia" w:hAnsiTheme="minorHAnsi" w:cstheme="minorBidi"/>
            <w:smallCaps w:val="0"/>
            <w:noProof/>
            <w:sz w:val="22"/>
            <w:szCs w:val="28"/>
            <w:lang w:val="en-GB" w:eastAsia="en-GB" w:bidi="th-TH"/>
          </w:rPr>
          <w:tab/>
        </w:r>
        <w:r w:rsidR="00441953">
          <w:rPr>
            <w:rStyle w:val="Hyperlink"/>
            <w:rFonts w:cs="Times New Roman"/>
            <w:noProof/>
          </w:rPr>
          <w:t xml:space="preserve">Create Screen Configurations </w:t>
        </w:r>
        <w:r w:rsidR="00441953">
          <w:rPr>
            <w:noProof/>
            <w:webHidden/>
          </w:rPr>
          <w:tab/>
        </w:r>
        <w:r w:rsidR="00441953">
          <w:rPr>
            <w:noProof/>
            <w:webHidden/>
          </w:rPr>
          <w:fldChar w:fldCharType="begin"/>
        </w:r>
        <w:r w:rsidR="00441953">
          <w:rPr>
            <w:noProof/>
            <w:webHidden/>
          </w:rPr>
          <w:instrText xml:space="preserve"> PAGEREF _Toc78889692 \h </w:instrText>
        </w:r>
        <w:r w:rsidR="00441953">
          <w:rPr>
            <w:noProof/>
            <w:webHidden/>
          </w:rPr>
        </w:r>
        <w:r w:rsidR="00441953">
          <w:rPr>
            <w:noProof/>
            <w:webHidden/>
          </w:rPr>
          <w:fldChar w:fldCharType="separate"/>
        </w:r>
        <w:r w:rsidR="00441953">
          <w:rPr>
            <w:noProof/>
            <w:webHidden/>
          </w:rPr>
          <w:t>4</w:t>
        </w:r>
        <w:r w:rsidR="00441953">
          <w:rPr>
            <w:noProof/>
            <w:webHidden/>
          </w:rPr>
          <w:fldChar w:fldCharType="end"/>
        </w:r>
      </w:hyperlink>
    </w:p>
    <w:p w:rsidR="00441953" w:rsidRDefault="00441953" w:rsidP="00441953">
      <w:pPr>
        <w:pStyle w:val="TOC2"/>
        <w:tabs>
          <w:tab w:val="left" w:pos="960"/>
          <w:tab w:val="right" w:leader="dot" w:pos="9523"/>
        </w:tabs>
        <w:rPr>
          <w:noProof/>
          <w:webHidden/>
        </w:rPr>
      </w:pPr>
      <w:r w:rsidRPr="00441953">
        <w:rPr>
          <w:noProof/>
        </w:rPr>
        <w:t>2.</w:t>
      </w:r>
      <w:r>
        <w:rPr>
          <w:noProof/>
        </w:rPr>
        <w:t>2</w:t>
      </w:r>
      <w:r w:rsidRPr="00441953">
        <w:rPr>
          <w:rFonts w:eastAsiaTheme="minorEastAsia"/>
          <w:noProof/>
        </w:rPr>
        <w:tab/>
      </w:r>
      <w:r>
        <w:rPr>
          <w:noProof/>
        </w:rPr>
        <w:t xml:space="preserve">Import Screen Configurations </w:t>
      </w:r>
      <w:r w:rsidRPr="00441953">
        <w:rPr>
          <w:noProof/>
        </w:rPr>
        <w:t xml:space="preserve"> </w:t>
      </w:r>
      <w:r w:rsidRPr="00441953">
        <w:rPr>
          <w:noProof/>
          <w:webHidden/>
        </w:rPr>
        <w:tab/>
      </w:r>
      <w:r w:rsidRPr="00441953">
        <w:rPr>
          <w:noProof/>
          <w:webHidden/>
        </w:rPr>
        <w:fldChar w:fldCharType="begin"/>
      </w:r>
      <w:r w:rsidRPr="00441953">
        <w:rPr>
          <w:noProof/>
          <w:webHidden/>
        </w:rPr>
        <w:instrText xml:space="preserve"> PAGEREF _Toc78889692 \h </w:instrText>
      </w:r>
      <w:r w:rsidRPr="00441953">
        <w:rPr>
          <w:noProof/>
          <w:webHidden/>
        </w:rPr>
      </w:r>
      <w:r w:rsidRPr="00441953">
        <w:rPr>
          <w:noProof/>
          <w:webHidden/>
        </w:rPr>
        <w:fldChar w:fldCharType="separate"/>
      </w:r>
      <w:r w:rsidRPr="00441953">
        <w:rPr>
          <w:noProof/>
          <w:webHidden/>
        </w:rPr>
        <w:t>4</w:t>
      </w:r>
      <w:r w:rsidRPr="00441953">
        <w:rPr>
          <w:noProof/>
          <w:webHidden/>
        </w:rPr>
        <w:fldChar w:fldCharType="end"/>
      </w:r>
    </w:p>
    <w:p w:rsidR="00A8014D" w:rsidRPr="00441953" w:rsidRDefault="00A8014D" w:rsidP="00441953">
      <w:pPr>
        <w:pStyle w:val="TOC2"/>
        <w:tabs>
          <w:tab w:val="left" w:pos="960"/>
          <w:tab w:val="right" w:leader="dot" w:pos="952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8"/>
          <w:lang w:val="en-GB" w:eastAsia="en-GB" w:bidi="th-TH"/>
        </w:rPr>
      </w:pPr>
      <w:r w:rsidRPr="00A8014D">
        <w:rPr>
          <w:noProof/>
        </w:rPr>
        <w:t>2</w:t>
      </w:r>
      <w:r>
        <w:rPr>
          <w:noProof/>
        </w:rPr>
        <w:t>.3</w:t>
      </w:r>
      <w:r w:rsidRPr="00A8014D">
        <w:rPr>
          <w:rFonts w:eastAsiaTheme="minorEastAsia"/>
          <w:noProof/>
        </w:rPr>
        <w:tab/>
      </w:r>
      <w:r>
        <w:rPr>
          <w:noProof/>
        </w:rPr>
        <w:t>Export</w:t>
      </w:r>
      <w:r w:rsidRPr="00A8014D">
        <w:rPr>
          <w:noProof/>
        </w:rPr>
        <w:t xml:space="preserve"> Screen Configurations </w:t>
      </w:r>
      <w:r w:rsidRPr="00A8014D">
        <w:rPr>
          <w:noProof/>
          <w:webHidden/>
        </w:rPr>
        <w:tab/>
      </w:r>
      <w:r w:rsidRPr="00A8014D">
        <w:rPr>
          <w:noProof/>
          <w:webHidden/>
        </w:rPr>
        <w:fldChar w:fldCharType="begin"/>
      </w:r>
      <w:r w:rsidRPr="00A8014D">
        <w:rPr>
          <w:noProof/>
          <w:webHidden/>
        </w:rPr>
        <w:instrText xml:space="preserve"> PAGEREF _Toc78889692 \h </w:instrText>
      </w:r>
      <w:r w:rsidRPr="00A8014D">
        <w:rPr>
          <w:noProof/>
          <w:webHidden/>
        </w:rPr>
      </w:r>
      <w:r w:rsidRPr="00A8014D">
        <w:rPr>
          <w:noProof/>
          <w:webHidden/>
        </w:rPr>
        <w:fldChar w:fldCharType="separate"/>
      </w:r>
      <w:r w:rsidRPr="00A8014D">
        <w:rPr>
          <w:noProof/>
          <w:webHidden/>
        </w:rPr>
        <w:t>4</w:t>
      </w:r>
      <w:r w:rsidRPr="00A8014D">
        <w:rPr>
          <w:noProof/>
          <w:webHidden/>
        </w:rPr>
        <w:fldChar w:fldCharType="end"/>
      </w:r>
    </w:p>
    <w:p w:rsidR="008A7A82" w:rsidRDefault="00A27C91">
      <w:pPr>
        <w:pStyle w:val="TOC1"/>
        <w:tabs>
          <w:tab w:val="left" w:pos="480"/>
          <w:tab w:val="right" w:leader="dot" w:pos="9523"/>
        </w:tabs>
        <w:rPr>
          <w:noProof/>
        </w:rPr>
      </w:pPr>
      <w:hyperlink w:anchor="_Toc78889696" w:history="1">
        <w:r w:rsidR="008A7A82" w:rsidRPr="00D84F75">
          <w:rPr>
            <w:rStyle w:val="Hyperlink"/>
            <w:rFonts w:cs="Times New Roman"/>
            <w:noProof/>
          </w:rPr>
          <w:t>3</w:t>
        </w:r>
        <w:r w:rsidR="008A7A8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8"/>
            <w:lang w:val="en-GB" w:eastAsia="en-GB" w:bidi="th-TH"/>
          </w:rPr>
          <w:tab/>
        </w:r>
        <w:r w:rsidR="00441953">
          <w:rPr>
            <w:rStyle w:val="Hyperlink"/>
            <w:rFonts w:cs="Times New Roman"/>
            <w:noProof/>
          </w:rPr>
          <w:t>Manual Key  In mx Message</w:t>
        </w:r>
        <w:r w:rsidR="008A7A82">
          <w:rPr>
            <w:noProof/>
            <w:webHidden/>
          </w:rPr>
          <w:tab/>
        </w:r>
        <w:r w:rsidR="008A7A82">
          <w:rPr>
            <w:noProof/>
            <w:webHidden/>
          </w:rPr>
          <w:fldChar w:fldCharType="begin"/>
        </w:r>
        <w:r w:rsidR="008A7A82">
          <w:rPr>
            <w:noProof/>
            <w:webHidden/>
          </w:rPr>
          <w:instrText xml:space="preserve"> PAGEREF _Toc78889696 \h </w:instrText>
        </w:r>
        <w:r w:rsidR="008A7A82">
          <w:rPr>
            <w:noProof/>
            <w:webHidden/>
          </w:rPr>
        </w:r>
        <w:r w:rsidR="008A7A82">
          <w:rPr>
            <w:noProof/>
            <w:webHidden/>
          </w:rPr>
          <w:fldChar w:fldCharType="separate"/>
        </w:r>
        <w:r w:rsidR="008A7A82">
          <w:rPr>
            <w:noProof/>
            <w:webHidden/>
          </w:rPr>
          <w:t>6</w:t>
        </w:r>
        <w:r w:rsidR="008A7A82">
          <w:rPr>
            <w:noProof/>
            <w:webHidden/>
          </w:rPr>
          <w:fldChar w:fldCharType="end"/>
        </w:r>
      </w:hyperlink>
    </w:p>
    <w:p w:rsidR="00A8014D" w:rsidRDefault="00A27C91" w:rsidP="00A8014D">
      <w:pPr>
        <w:pStyle w:val="TOC2"/>
        <w:tabs>
          <w:tab w:val="left" w:pos="960"/>
          <w:tab w:val="right" w:leader="dot" w:pos="9523"/>
        </w:tabs>
        <w:rPr>
          <w:rFonts w:asciiTheme="minorHAnsi" w:eastAsiaTheme="minorEastAsia" w:hAnsiTheme="minorHAnsi" w:cstheme="minorBidi"/>
          <w:b/>
          <w:bCs/>
          <w:caps/>
          <w:noProof/>
          <w:sz w:val="22"/>
          <w:szCs w:val="28"/>
          <w:lang w:val="en-GB" w:eastAsia="en-GB" w:bidi="th-TH"/>
        </w:rPr>
      </w:pPr>
      <w:hyperlink w:anchor="_Toc78889692" w:history="1">
        <w:r w:rsidR="00A0657A">
          <w:rPr>
            <w:rStyle w:val="Hyperlink"/>
            <w:rFonts w:cs="Times New Roman"/>
            <w:noProof/>
          </w:rPr>
          <w:t>3</w:t>
        </w:r>
        <w:r w:rsidR="00A8014D" w:rsidRPr="00D84F75">
          <w:rPr>
            <w:rStyle w:val="Hyperlink"/>
            <w:rFonts w:cs="Times New Roman"/>
            <w:noProof/>
          </w:rPr>
          <w:t>.1</w:t>
        </w:r>
        <w:r w:rsidR="00A8014D">
          <w:rPr>
            <w:rFonts w:asciiTheme="minorHAnsi" w:eastAsiaTheme="minorEastAsia" w:hAnsiTheme="minorHAnsi" w:cstheme="minorBidi"/>
            <w:smallCaps w:val="0"/>
            <w:noProof/>
            <w:sz w:val="22"/>
            <w:szCs w:val="28"/>
            <w:lang w:val="en-GB" w:eastAsia="en-GB" w:bidi="th-TH"/>
          </w:rPr>
          <w:tab/>
        </w:r>
        <w:r w:rsidR="00A8014D">
          <w:rPr>
            <w:rStyle w:val="Hyperlink"/>
            <w:rFonts w:cs="Times New Roman"/>
            <w:noProof/>
          </w:rPr>
          <w:t>Create Mx Message</w:t>
        </w:r>
        <w:r w:rsidR="00A8014D">
          <w:rPr>
            <w:noProof/>
            <w:webHidden/>
          </w:rPr>
          <w:tab/>
        </w:r>
        <w:r w:rsidR="00A8014D">
          <w:rPr>
            <w:noProof/>
            <w:webHidden/>
          </w:rPr>
          <w:fldChar w:fldCharType="begin"/>
        </w:r>
        <w:r w:rsidR="00A8014D">
          <w:rPr>
            <w:noProof/>
            <w:webHidden/>
          </w:rPr>
          <w:instrText xml:space="preserve"> PAGEREF _Toc78889692 \h </w:instrText>
        </w:r>
        <w:r w:rsidR="00A8014D">
          <w:rPr>
            <w:noProof/>
            <w:webHidden/>
          </w:rPr>
        </w:r>
        <w:r w:rsidR="00A8014D">
          <w:rPr>
            <w:noProof/>
            <w:webHidden/>
          </w:rPr>
          <w:fldChar w:fldCharType="separate"/>
        </w:r>
        <w:r w:rsidR="00A8014D">
          <w:rPr>
            <w:noProof/>
            <w:webHidden/>
          </w:rPr>
          <w:t>4</w:t>
        </w:r>
        <w:r w:rsidR="00A8014D">
          <w:rPr>
            <w:noProof/>
            <w:webHidden/>
          </w:rPr>
          <w:fldChar w:fldCharType="end"/>
        </w:r>
      </w:hyperlink>
    </w:p>
    <w:p w:rsidR="008A7A82" w:rsidRDefault="00A27C91">
      <w:pPr>
        <w:pStyle w:val="TOC1"/>
        <w:tabs>
          <w:tab w:val="left" w:pos="480"/>
          <w:tab w:val="right" w:leader="dot" w:pos="9523"/>
        </w:tabs>
        <w:rPr>
          <w:noProof/>
        </w:rPr>
      </w:pPr>
      <w:hyperlink w:anchor="_Toc78889702" w:history="1">
        <w:r w:rsidR="008A7A82" w:rsidRPr="00D84F75">
          <w:rPr>
            <w:rStyle w:val="Hyperlink"/>
            <w:rFonts w:cs="Times New Roman"/>
            <w:noProof/>
          </w:rPr>
          <w:t>4</w:t>
        </w:r>
        <w:r w:rsidR="008A7A8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8"/>
            <w:lang w:val="en-GB" w:eastAsia="en-GB" w:bidi="th-TH"/>
          </w:rPr>
          <w:tab/>
        </w:r>
        <w:r w:rsidR="00441953">
          <w:rPr>
            <w:rStyle w:val="Hyperlink"/>
            <w:rFonts w:cs="Times New Roman"/>
            <w:noProof/>
          </w:rPr>
          <w:t>Upload Mx Message csv</w:t>
        </w:r>
        <w:r w:rsidR="008A7A82">
          <w:rPr>
            <w:noProof/>
            <w:webHidden/>
          </w:rPr>
          <w:tab/>
        </w:r>
        <w:r w:rsidR="008A7A82">
          <w:rPr>
            <w:noProof/>
            <w:webHidden/>
          </w:rPr>
          <w:fldChar w:fldCharType="begin"/>
        </w:r>
        <w:r w:rsidR="008A7A82">
          <w:rPr>
            <w:noProof/>
            <w:webHidden/>
          </w:rPr>
          <w:instrText xml:space="preserve"> PAGEREF _Toc78889702 \h </w:instrText>
        </w:r>
        <w:r w:rsidR="008A7A82">
          <w:rPr>
            <w:noProof/>
            <w:webHidden/>
          </w:rPr>
        </w:r>
        <w:r w:rsidR="008A7A82">
          <w:rPr>
            <w:noProof/>
            <w:webHidden/>
          </w:rPr>
          <w:fldChar w:fldCharType="separate"/>
        </w:r>
        <w:r w:rsidR="008A7A82">
          <w:rPr>
            <w:noProof/>
            <w:webHidden/>
          </w:rPr>
          <w:t>7</w:t>
        </w:r>
        <w:r w:rsidR="008A7A82">
          <w:rPr>
            <w:noProof/>
            <w:webHidden/>
          </w:rPr>
          <w:fldChar w:fldCharType="end"/>
        </w:r>
      </w:hyperlink>
    </w:p>
    <w:p w:rsidR="00A8014D" w:rsidRDefault="00A27C91" w:rsidP="00A8014D">
      <w:pPr>
        <w:pStyle w:val="TOC2"/>
        <w:tabs>
          <w:tab w:val="left" w:pos="960"/>
          <w:tab w:val="right" w:leader="dot" w:pos="9523"/>
        </w:tabs>
        <w:rPr>
          <w:noProof/>
        </w:rPr>
      </w:pPr>
      <w:hyperlink w:anchor="_Toc78889692" w:history="1">
        <w:r w:rsidR="00A0657A">
          <w:rPr>
            <w:rStyle w:val="Hyperlink"/>
            <w:rFonts w:cs="Times New Roman"/>
            <w:noProof/>
          </w:rPr>
          <w:t>4</w:t>
        </w:r>
        <w:r w:rsidR="00A8014D" w:rsidRPr="00D84F75">
          <w:rPr>
            <w:rStyle w:val="Hyperlink"/>
            <w:rFonts w:cs="Times New Roman"/>
            <w:noProof/>
          </w:rPr>
          <w:t>.1</w:t>
        </w:r>
        <w:r w:rsidR="00A8014D">
          <w:rPr>
            <w:rFonts w:asciiTheme="minorHAnsi" w:eastAsiaTheme="minorEastAsia" w:hAnsiTheme="minorHAnsi" w:cstheme="minorBidi"/>
            <w:smallCaps w:val="0"/>
            <w:noProof/>
            <w:sz w:val="22"/>
            <w:szCs w:val="28"/>
            <w:lang w:val="en-GB" w:eastAsia="en-GB" w:bidi="th-TH"/>
          </w:rPr>
          <w:tab/>
        </w:r>
        <w:r w:rsidR="00A0657A">
          <w:rPr>
            <w:rStyle w:val="Hyperlink"/>
            <w:rFonts w:cs="Times New Roman"/>
            <w:noProof/>
          </w:rPr>
          <w:t>Csv File format</w:t>
        </w:r>
        <w:r w:rsidR="00A8014D">
          <w:rPr>
            <w:noProof/>
            <w:webHidden/>
          </w:rPr>
          <w:tab/>
        </w:r>
        <w:r w:rsidR="00A8014D">
          <w:rPr>
            <w:noProof/>
            <w:webHidden/>
          </w:rPr>
          <w:fldChar w:fldCharType="begin"/>
        </w:r>
        <w:r w:rsidR="00A8014D">
          <w:rPr>
            <w:noProof/>
            <w:webHidden/>
          </w:rPr>
          <w:instrText xml:space="preserve"> PAGEREF _Toc78889692 \h </w:instrText>
        </w:r>
        <w:r w:rsidR="00A8014D">
          <w:rPr>
            <w:noProof/>
            <w:webHidden/>
          </w:rPr>
        </w:r>
        <w:r w:rsidR="00A8014D">
          <w:rPr>
            <w:noProof/>
            <w:webHidden/>
          </w:rPr>
          <w:fldChar w:fldCharType="separate"/>
        </w:r>
        <w:r w:rsidR="00A8014D">
          <w:rPr>
            <w:noProof/>
            <w:webHidden/>
          </w:rPr>
          <w:t>4</w:t>
        </w:r>
        <w:r w:rsidR="00A8014D">
          <w:rPr>
            <w:noProof/>
            <w:webHidden/>
          </w:rPr>
          <w:fldChar w:fldCharType="end"/>
        </w:r>
      </w:hyperlink>
    </w:p>
    <w:p w:rsidR="00A0657A" w:rsidRDefault="00A27C91" w:rsidP="00A0657A">
      <w:pPr>
        <w:pStyle w:val="TOC2"/>
        <w:tabs>
          <w:tab w:val="left" w:pos="960"/>
          <w:tab w:val="right" w:leader="dot" w:pos="9523"/>
        </w:tabs>
        <w:rPr>
          <w:rFonts w:asciiTheme="minorHAnsi" w:eastAsiaTheme="minorEastAsia" w:hAnsiTheme="minorHAnsi" w:cstheme="minorBidi"/>
          <w:b/>
          <w:bCs/>
          <w:caps/>
          <w:noProof/>
          <w:sz w:val="22"/>
          <w:szCs w:val="28"/>
          <w:lang w:val="en-GB" w:eastAsia="en-GB" w:bidi="th-TH"/>
        </w:rPr>
      </w:pPr>
      <w:hyperlink w:anchor="_Toc78889692" w:history="1">
        <w:r w:rsidR="00A0657A">
          <w:rPr>
            <w:rStyle w:val="Hyperlink"/>
            <w:rFonts w:cs="Times New Roman"/>
            <w:noProof/>
          </w:rPr>
          <w:t>4.2</w:t>
        </w:r>
        <w:r w:rsidR="00A0657A">
          <w:rPr>
            <w:rFonts w:asciiTheme="minorHAnsi" w:eastAsiaTheme="minorEastAsia" w:hAnsiTheme="minorHAnsi" w:cstheme="minorBidi"/>
            <w:smallCaps w:val="0"/>
            <w:noProof/>
            <w:sz w:val="22"/>
            <w:szCs w:val="28"/>
            <w:lang w:val="en-GB" w:eastAsia="en-GB" w:bidi="th-TH"/>
          </w:rPr>
          <w:tab/>
        </w:r>
        <w:r w:rsidR="00A0657A">
          <w:rPr>
            <w:rStyle w:val="Hyperlink"/>
            <w:rFonts w:cs="Times New Roman"/>
            <w:noProof/>
          </w:rPr>
          <w:t>Upload csv file</w:t>
        </w:r>
        <w:r w:rsidR="00A0657A">
          <w:rPr>
            <w:noProof/>
            <w:webHidden/>
          </w:rPr>
          <w:tab/>
        </w:r>
        <w:r w:rsidR="00A0657A">
          <w:rPr>
            <w:noProof/>
            <w:webHidden/>
          </w:rPr>
          <w:fldChar w:fldCharType="begin"/>
        </w:r>
        <w:r w:rsidR="00A0657A">
          <w:rPr>
            <w:noProof/>
            <w:webHidden/>
          </w:rPr>
          <w:instrText xml:space="preserve"> PAGEREF _Toc78889692 \h </w:instrText>
        </w:r>
        <w:r w:rsidR="00A0657A">
          <w:rPr>
            <w:noProof/>
            <w:webHidden/>
          </w:rPr>
        </w:r>
        <w:r w:rsidR="00A0657A">
          <w:rPr>
            <w:noProof/>
            <w:webHidden/>
          </w:rPr>
          <w:fldChar w:fldCharType="separate"/>
        </w:r>
        <w:r w:rsidR="00A0657A">
          <w:rPr>
            <w:noProof/>
            <w:webHidden/>
          </w:rPr>
          <w:t>4</w:t>
        </w:r>
        <w:r w:rsidR="00A0657A">
          <w:rPr>
            <w:noProof/>
            <w:webHidden/>
          </w:rPr>
          <w:fldChar w:fldCharType="end"/>
        </w:r>
      </w:hyperlink>
    </w:p>
    <w:p w:rsidR="008A7A82" w:rsidRDefault="00A27C91">
      <w:pPr>
        <w:pStyle w:val="TOC1"/>
        <w:tabs>
          <w:tab w:val="left" w:pos="480"/>
          <w:tab w:val="right" w:leader="dot" w:pos="9523"/>
        </w:tabs>
        <w:rPr>
          <w:noProof/>
        </w:rPr>
      </w:pPr>
      <w:hyperlink w:anchor="_Toc78889703" w:history="1">
        <w:r w:rsidR="008A7A82" w:rsidRPr="00D84F75">
          <w:rPr>
            <w:rStyle w:val="Hyperlink"/>
            <w:rFonts w:cs="Times New Roman"/>
            <w:noProof/>
          </w:rPr>
          <w:t>5</w:t>
        </w:r>
        <w:r w:rsidR="008A7A8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8"/>
            <w:lang w:val="en-GB" w:eastAsia="en-GB" w:bidi="th-TH"/>
          </w:rPr>
          <w:tab/>
        </w:r>
        <w:r w:rsidR="00441953">
          <w:rPr>
            <w:rStyle w:val="Hyperlink"/>
            <w:rFonts w:cs="Times New Roman"/>
            <w:noProof/>
          </w:rPr>
          <w:t>Control and monitor</w:t>
        </w:r>
        <w:r w:rsidR="008A7A82">
          <w:rPr>
            <w:noProof/>
            <w:webHidden/>
          </w:rPr>
          <w:tab/>
        </w:r>
        <w:r w:rsidR="008A7A82">
          <w:rPr>
            <w:noProof/>
            <w:webHidden/>
          </w:rPr>
          <w:fldChar w:fldCharType="begin"/>
        </w:r>
        <w:r w:rsidR="008A7A82">
          <w:rPr>
            <w:noProof/>
            <w:webHidden/>
          </w:rPr>
          <w:instrText xml:space="preserve"> PAGEREF _Toc78889703 \h </w:instrText>
        </w:r>
        <w:r w:rsidR="008A7A82">
          <w:rPr>
            <w:noProof/>
            <w:webHidden/>
          </w:rPr>
        </w:r>
        <w:r w:rsidR="008A7A82">
          <w:rPr>
            <w:noProof/>
            <w:webHidden/>
          </w:rPr>
          <w:fldChar w:fldCharType="separate"/>
        </w:r>
        <w:r w:rsidR="008A7A82">
          <w:rPr>
            <w:noProof/>
            <w:webHidden/>
          </w:rPr>
          <w:t>8</w:t>
        </w:r>
        <w:r w:rsidR="008A7A82">
          <w:rPr>
            <w:noProof/>
            <w:webHidden/>
          </w:rPr>
          <w:fldChar w:fldCharType="end"/>
        </w:r>
      </w:hyperlink>
    </w:p>
    <w:p w:rsidR="00A0657A" w:rsidRDefault="00A27C91" w:rsidP="00A0657A">
      <w:pPr>
        <w:pStyle w:val="TOC2"/>
        <w:tabs>
          <w:tab w:val="left" w:pos="960"/>
          <w:tab w:val="right" w:leader="dot" w:pos="9523"/>
        </w:tabs>
        <w:rPr>
          <w:noProof/>
        </w:rPr>
      </w:pPr>
      <w:hyperlink w:anchor="_Toc78889692" w:history="1">
        <w:r w:rsidR="00A0657A">
          <w:rPr>
            <w:rStyle w:val="Hyperlink"/>
            <w:rFonts w:cs="Times New Roman"/>
            <w:noProof/>
          </w:rPr>
          <w:t>5</w:t>
        </w:r>
        <w:r w:rsidR="00A0657A" w:rsidRPr="00D84F75">
          <w:rPr>
            <w:rStyle w:val="Hyperlink"/>
            <w:rFonts w:cs="Times New Roman"/>
            <w:noProof/>
          </w:rPr>
          <w:t>.1</w:t>
        </w:r>
        <w:r w:rsidR="00A0657A">
          <w:rPr>
            <w:rFonts w:asciiTheme="minorHAnsi" w:eastAsiaTheme="minorEastAsia" w:hAnsiTheme="minorHAnsi" w:cstheme="minorBidi"/>
            <w:smallCaps w:val="0"/>
            <w:noProof/>
            <w:sz w:val="22"/>
            <w:szCs w:val="28"/>
            <w:lang w:val="en-GB" w:eastAsia="en-GB" w:bidi="th-TH"/>
          </w:rPr>
          <w:tab/>
        </w:r>
        <w:r w:rsidR="00A0657A">
          <w:rPr>
            <w:rStyle w:val="Hyperlink"/>
            <w:rFonts w:cs="Times New Roman"/>
            <w:noProof/>
          </w:rPr>
          <w:t>Delete Message</w:t>
        </w:r>
        <w:r w:rsidR="00A0657A">
          <w:rPr>
            <w:noProof/>
            <w:webHidden/>
          </w:rPr>
          <w:tab/>
        </w:r>
        <w:r w:rsidR="00A0657A">
          <w:rPr>
            <w:noProof/>
            <w:webHidden/>
          </w:rPr>
          <w:fldChar w:fldCharType="begin"/>
        </w:r>
        <w:r w:rsidR="00A0657A">
          <w:rPr>
            <w:noProof/>
            <w:webHidden/>
          </w:rPr>
          <w:instrText xml:space="preserve"> PAGEREF _Toc78889692 \h </w:instrText>
        </w:r>
        <w:r w:rsidR="00A0657A">
          <w:rPr>
            <w:noProof/>
            <w:webHidden/>
          </w:rPr>
        </w:r>
        <w:r w:rsidR="00A0657A">
          <w:rPr>
            <w:noProof/>
            <w:webHidden/>
          </w:rPr>
          <w:fldChar w:fldCharType="separate"/>
        </w:r>
        <w:r w:rsidR="00A0657A">
          <w:rPr>
            <w:noProof/>
            <w:webHidden/>
          </w:rPr>
          <w:t>4</w:t>
        </w:r>
        <w:r w:rsidR="00A0657A">
          <w:rPr>
            <w:noProof/>
            <w:webHidden/>
          </w:rPr>
          <w:fldChar w:fldCharType="end"/>
        </w:r>
      </w:hyperlink>
    </w:p>
    <w:p w:rsidR="00A0657A" w:rsidRDefault="00A27C91" w:rsidP="00A0657A">
      <w:pPr>
        <w:pStyle w:val="TOC2"/>
        <w:tabs>
          <w:tab w:val="left" w:pos="960"/>
          <w:tab w:val="right" w:leader="dot" w:pos="9523"/>
        </w:tabs>
        <w:rPr>
          <w:noProof/>
        </w:rPr>
      </w:pPr>
      <w:hyperlink w:anchor="_Toc78889692" w:history="1">
        <w:r w:rsidR="00A0657A">
          <w:rPr>
            <w:rStyle w:val="Hyperlink"/>
            <w:rFonts w:cs="Times New Roman"/>
            <w:noProof/>
          </w:rPr>
          <w:t>5</w:t>
        </w:r>
        <w:r w:rsidR="00A0657A" w:rsidRPr="00D84F75">
          <w:rPr>
            <w:rStyle w:val="Hyperlink"/>
            <w:rFonts w:cs="Times New Roman"/>
            <w:noProof/>
          </w:rPr>
          <w:t>.</w:t>
        </w:r>
        <w:r w:rsidR="00A0657A">
          <w:rPr>
            <w:rStyle w:val="Hyperlink"/>
            <w:rFonts w:cs="Times New Roman"/>
            <w:noProof/>
          </w:rPr>
          <w:t>2</w:t>
        </w:r>
        <w:r w:rsidR="00A0657A">
          <w:rPr>
            <w:rFonts w:asciiTheme="minorHAnsi" w:eastAsiaTheme="minorEastAsia" w:hAnsiTheme="minorHAnsi" w:cstheme="minorBidi"/>
            <w:smallCaps w:val="0"/>
            <w:noProof/>
            <w:sz w:val="22"/>
            <w:szCs w:val="28"/>
            <w:lang w:val="en-GB" w:eastAsia="en-GB" w:bidi="th-TH"/>
          </w:rPr>
          <w:tab/>
        </w:r>
        <w:r w:rsidR="00A0657A">
          <w:rPr>
            <w:rStyle w:val="Hyperlink"/>
            <w:rFonts w:cs="Times New Roman"/>
            <w:noProof/>
          </w:rPr>
          <w:t>Approve Message</w:t>
        </w:r>
        <w:r w:rsidR="00A0657A">
          <w:rPr>
            <w:noProof/>
            <w:webHidden/>
          </w:rPr>
          <w:tab/>
        </w:r>
        <w:r w:rsidR="00A0657A">
          <w:rPr>
            <w:noProof/>
            <w:webHidden/>
          </w:rPr>
          <w:fldChar w:fldCharType="begin"/>
        </w:r>
        <w:r w:rsidR="00A0657A">
          <w:rPr>
            <w:noProof/>
            <w:webHidden/>
          </w:rPr>
          <w:instrText xml:space="preserve"> PAGEREF _Toc78889692 \h </w:instrText>
        </w:r>
        <w:r w:rsidR="00A0657A">
          <w:rPr>
            <w:noProof/>
            <w:webHidden/>
          </w:rPr>
        </w:r>
        <w:r w:rsidR="00A0657A">
          <w:rPr>
            <w:noProof/>
            <w:webHidden/>
          </w:rPr>
          <w:fldChar w:fldCharType="separate"/>
        </w:r>
        <w:r w:rsidR="00A0657A">
          <w:rPr>
            <w:noProof/>
            <w:webHidden/>
          </w:rPr>
          <w:t>4</w:t>
        </w:r>
        <w:r w:rsidR="00A0657A">
          <w:rPr>
            <w:noProof/>
            <w:webHidden/>
          </w:rPr>
          <w:fldChar w:fldCharType="end"/>
        </w:r>
      </w:hyperlink>
    </w:p>
    <w:p w:rsidR="00A0657A" w:rsidRPr="00A0657A" w:rsidRDefault="00A27C91" w:rsidP="00A0657A">
      <w:pPr>
        <w:pStyle w:val="TOC2"/>
        <w:tabs>
          <w:tab w:val="left" w:pos="960"/>
          <w:tab w:val="right" w:leader="dot" w:pos="9523"/>
        </w:tabs>
        <w:rPr>
          <w:noProof/>
        </w:rPr>
      </w:pPr>
      <w:hyperlink w:anchor="_Toc78889692" w:history="1">
        <w:r w:rsidR="00A0657A">
          <w:rPr>
            <w:rStyle w:val="Hyperlink"/>
            <w:rFonts w:cs="Times New Roman"/>
            <w:noProof/>
          </w:rPr>
          <w:t>5</w:t>
        </w:r>
        <w:r w:rsidR="00A0657A" w:rsidRPr="00D84F75">
          <w:rPr>
            <w:rStyle w:val="Hyperlink"/>
            <w:rFonts w:cs="Times New Roman"/>
            <w:noProof/>
          </w:rPr>
          <w:t>.</w:t>
        </w:r>
        <w:r w:rsidR="00A0657A">
          <w:rPr>
            <w:rStyle w:val="Hyperlink"/>
            <w:rFonts w:cs="Times New Roman"/>
            <w:noProof/>
          </w:rPr>
          <w:t>2</w:t>
        </w:r>
        <w:r w:rsidR="00A0657A">
          <w:rPr>
            <w:rFonts w:asciiTheme="minorHAnsi" w:eastAsiaTheme="minorEastAsia" w:hAnsiTheme="minorHAnsi" w:cstheme="minorBidi"/>
            <w:smallCaps w:val="0"/>
            <w:noProof/>
            <w:sz w:val="22"/>
            <w:szCs w:val="28"/>
            <w:lang w:val="en-GB" w:eastAsia="en-GB" w:bidi="th-TH"/>
          </w:rPr>
          <w:tab/>
        </w:r>
        <w:r w:rsidR="00A0657A">
          <w:rPr>
            <w:rStyle w:val="Hyperlink"/>
            <w:rFonts w:cs="Times New Roman"/>
            <w:noProof/>
          </w:rPr>
          <w:t>Release Message</w:t>
        </w:r>
        <w:r w:rsidR="00A0657A">
          <w:rPr>
            <w:noProof/>
            <w:webHidden/>
          </w:rPr>
          <w:tab/>
        </w:r>
        <w:r w:rsidR="00A0657A">
          <w:rPr>
            <w:noProof/>
            <w:webHidden/>
          </w:rPr>
          <w:fldChar w:fldCharType="begin"/>
        </w:r>
        <w:r w:rsidR="00A0657A">
          <w:rPr>
            <w:noProof/>
            <w:webHidden/>
          </w:rPr>
          <w:instrText xml:space="preserve"> PAGEREF _Toc78889692 \h </w:instrText>
        </w:r>
        <w:r w:rsidR="00A0657A">
          <w:rPr>
            <w:noProof/>
            <w:webHidden/>
          </w:rPr>
        </w:r>
        <w:r w:rsidR="00A0657A">
          <w:rPr>
            <w:noProof/>
            <w:webHidden/>
          </w:rPr>
          <w:fldChar w:fldCharType="separate"/>
        </w:r>
        <w:r w:rsidR="00A0657A">
          <w:rPr>
            <w:noProof/>
            <w:webHidden/>
          </w:rPr>
          <w:t>4</w:t>
        </w:r>
        <w:r w:rsidR="00A0657A">
          <w:rPr>
            <w:noProof/>
            <w:webHidden/>
          </w:rPr>
          <w:fldChar w:fldCharType="end"/>
        </w:r>
      </w:hyperlink>
    </w:p>
    <w:p w:rsidR="008A7A82" w:rsidRDefault="00A27C91">
      <w:pPr>
        <w:pStyle w:val="TOC1"/>
        <w:tabs>
          <w:tab w:val="left" w:pos="480"/>
          <w:tab w:val="right" w:leader="dot" w:pos="952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8"/>
          <w:lang w:val="en-GB" w:eastAsia="en-GB" w:bidi="th-TH"/>
        </w:rPr>
      </w:pPr>
      <w:hyperlink w:anchor="_Toc78889704" w:history="1">
        <w:r w:rsidR="008A7A82" w:rsidRPr="00D84F75">
          <w:rPr>
            <w:rStyle w:val="Hyperlink"/>
            <w:rFonts w:cs="Times New Roman"/>
            <w:noProof/>
          </w:rPr>
          <w:t>6</w:t>
        </w:r>
        <w:r w:rsidR="008A7A8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8"/>
            <w:lang w:val="en-GB" w:eastAsia="en-GB" w:bidi="th-TH"/>
          </w:rPr>
          <w:tab/>
        </w:r>
        <w:r w:rsidR="00441953">
          <w:rPr>
            <w:rStyle w:val="Hyperlink"/>
            <w:rFonts w:cs="Times New Roman"/>
            <w:noProof/>
          </w:rPr>
          <w:t>Audit log</w:t>
        </w:r>
        <w:r w:rsidR="008A7A82">
          <w:rPr>
            <w:noProof/>
            <w:webHidden/>
          </w:rPr>
          <w:tab/>
        </w:r>
        <w:r w:rsidR="008A7A82">
          <w:rPr>
            <w:noProof/>
            <w:webHidden/>
          </w:rPr>
          <w:fldChar w:fldCharType="begin"/>
        </w:r>
        <w:r w:rsidR="008A7A82">
          <w:rPr>
            <w:noProof/>
            <w:webHidden/>
          </w:rPr>
          <w:instrText xml:space="preserve"> PAGEREF _Toc78889704 \h </w:instrText>
        </w:r>
        <w:r w:rsidR="008A7A82">
          <w:rPr>
            <w:noProof/>
            <w:webHidden/>
          </w:rPr>
        </w:r>
        <w:r w:rsidR="008A7A82">
          <w:rPr>
            <w:noProof/>
            <w:webHidden/>
          </w:rPr>
          <w:fldChar w:fldCharType="separate"/>
        </w:r>
        <w:r w:rsidR="008A7A82">
          <w:rPr>
            <w:noProof/>
            <w:webHidden/>
          </w:rPr>
          <w:t>9</w:t>
        </w:r>
        <w:r w:rsidR="008A7A82">
          <w:rPr>
            <w:noProof/>
            <w:webHidden/>
          </w:rPr>
          <w:fldChar w:fldCharType="end"/>
        </w:r>
      </w:hyperlink>
    </w:p>
    <w:p w:rsidR="00F761D1" w:rsidRPr="00B51B66" w:rsidRDefault="0010537B" w:rsidP="00F761D1">
      <w:pPr>
        <w:pStyle w:val="Index2"/>
        <w:rPr>
          <w:rFonts w:cs="Times New Roman"/>
          <w:caps/>
        </w:rPr>
      </w:pPr>
      <w:r w:rsidRPr="00B51B66">
        <w:rPr>
          <w:rFonts w:cs="Times New Roman"/>
          <w:caps/>
        </w:rPr>
        <w:fldChar w:fldCharType="end"/>
      </w:r>
    </w:p>
    <w:p w:rsidR="0010537B" w:rsidRPr="00B51B66" w:rsidRDefault="0010537B">
      <w:pPr>
        <w:pStyle w:val="Heading1"/>
        <w:tabs>
          <w:tab w:val="clear" w:pos="432"/>
        </w:tabs>
        <w:ind w:left="720" w:hanging="864"/>
        <w:rPr>
          <w:rFonts w:ascii="Times New Roman" w:hAnsi="Times New Roman" w:cs="Times New Roman"/>
        </w:rPr>
      </w:pPr>
      <w:bookmarkStart w:id="3" w:name="_System_Overview"/>
      <w:bookmarkStart w:id="4" w:name="_Toc81035140"/>
      <w:bookmarkStart w:id="5" w:name="_Toc110310855"/>
      <w:bookmarkStart w:id="6" w:name="_Toc78889691"/>
      <w:bookmarkEnd w:id="0"/>
      <w:bookmarkEnd w:id="3"/>
      <w:r w:rsidRPr="00B51B66">
        <w:rPr>
          <w:rFonts w:ascii="Times New Roman" w:hAnsi="Times New Roman" w:cs="Times New Roman"/>
        </w:rPr>
        <w:lastRenderedPageBreak/>
        <w:t>System Overview</w:t>
      </w:r>
      <w:bookmarkEnd w:id="4"/>
      <w:bookmarkEnd w:id="5"/>
      <w:bookmarkEnd w:id="6"/>
    </w:p>
    <w:p w:rsidR="00542601" w:rsidRDefault="0010537B" w:rsidP="00A44830">
      <w:pPr>
        <w:pStyle w:val="Heading2"/>
        <w:tabs>
          <w:tab w:val="clear" w:pos="576"/>
        </w:tabs>
        <w:ind w:left="432" w:hanging="432"/>
        <w:rPr>
          <w:rFonts w:ascii="Times New Roman" w:hAnsi="Times New Roman" w:cs="Times New Roman"/>
        </w:rPr>
      </w:pPr>
      <w:bookmarkStart w:id="7" w:name="_Toc6031630"/>
      <w:bookmarkStart w:id="8" w:name="_Toc81035141"/>
      <w:bookmarkStart w:id="9" w:name="_Toc110310856"/>
      <w:r w:rsidRPr="00B51B66">
        <w:rPr>
          <w:rFonts w:ascii="Times New Roman" w:hAnsi="Times New Roman" w:cs="Times New Roman"/>
        </w:rPr>
        <w:t xml:space="preserve"> </w:t>
      </w:r>
      <w:r w:rsidRPr="00B51B66">
        <w:rPr>
          <w:rFonts w:ascii="Times New Roman" w:hAnsi="Times New Roman" w:cs="Times New Roman"/>
        </w:rPr>
        <w:tab/>
      </w:r>
      <w:bookmarkStart w:id="10" w:name="_Toc78889692"/>
      <w:r w:rsidRPr="00B51B66">
        <w:rPr>
          <w:rFonts w:ascii="Times New Roman" w:hAnsi="Times New Roman" w:cs="Times New Roman"/>
        </w:rPr>
        <w:t>System Objectives</w:t>
      </w:r>
      <w:bookmarkEnd w:id="7"/>
      <w:bookmarkEnd w:id="8"/>
      <w:bookmarkEnd w:id="9"/>
      <w:bookmarkEnd w:id="10"/>
    </w:p>
    <w:p w:rsidR="00F50C0D" w:rsidRDefault="003E1CCA" w:rsidP="00F50C0D">
      <w:pPr>
        <w:rPr>
          <w:rFonts w:cs="Times New Roman"/>
          <w:szCs w:val="20"/>
        </w:rPr>
      </w:pPr>
      <w:r>
        <w:t xml:space="preserve">NEW MANUAL ENTRY SYSTEM (X3). It is a system used for handling generated outgoing message in ISO20022 standard (MX) format. And many other business modules. From creating to sending messages to </w:t>
      </w:r>
      <w:r w:rsidR="005B2EBE">
        <w:rPr>
          <w:rFonts w:cs="Times New Roman"/>
          <w:szCs w:val="20"/>
        </w:rPr>
        <w:t>P4 BAHTNET ISO20022 System</w:t>
      </w:r>
      <w:r w:rsidR="005B2EBE">
        <w:t xml:space="preserve"> (</w:t>
      </w:r>
      <w:r>
        <w:t>P4</w:t>
      </w:r>
      <w:r w:rsidR="005B2EBE">
        <w:t>)</w:t>
      </w:r>
      <w:r>
        <w:t>.</w:t>
      </w:r>
      <w:r w:rsidR="005B2EBE">
        <w:t xml:space="preserve"> </w:t>
      </w:r>
      <w:r w:rsidR="005B2EBE">
        <w:rPr>
          <w:rFonts w:cs="Times New Roman"/>
          <w:szCs w:val="20"/>
        </w:rPr>
        <w:t>The main objectives of this system are</w:t>
      </w:r>
    </w:p>
    <w:p w:rsidR="005B2EBE" w:rsidRPr="005B2EBE" w:rsidRDefault="005B2EBE" w:rsidP="005B2EBE">
      <w:pPr>
        <w:pStyle w:val="ListParagraph"/>
        <w:numPr>
          <w:ilvl w:val="0"/>
          <w:numId w:val="45"/>
        </w:numPr>
        <w:rPr>
          <w:lang w:bidi="th-TH"/>
        </w:rPr>
      </w:pPr>
      <w:r>
        <w:t>To handler outgoing message from creating or uploading from CSV file</w:t>
      </w:r>
      <w:r w:rsidRPr="005B2EBE">
        <w:rPr>
          <w:rFonts w:cs="Times New Roman"/>
          <w:szCs w:val="20"/>
        </w:rPr>
        <w:t>.</w:t>
      </w:r>
    </w:p>
    <w:p w:rsidR="005B2EBE" w:rsidRDefault="005B2EBE" w:rsidP="005B2EBE">
      <w:pPr>
        <w:pStyle w:val="ListParagraph"/>
        <w:numPr>
          <w:ilvl w:val="0"/>
          <w:numId w:val="45"/>
        </w:numPr>
        <w:rPr>
          <w:lang w:bidi="th-TH"/>
        </w:rPr>
      </w:pPr>
      <w:r>
        <w:t>To display all outgoing message and show the status of them in MX outgoing.</w:t>
      </w:r>
    </w:p>
    <w:p w:rsidR="005B2EBE" w:rsidRDefault="00D8446A" w:rsidP="005B2EBE">
      <w:pPr>
        <w:pStyle w:val="ListParagraph"/>
        <w:numPr>
          <w:ilvl w:val="0"/>
          <w:numId w:val="45"/>
        </w:numPr>
        <w:rPr>
          <w:lang w:bidi="th-TH"/>
        </w:rPr>
      </w:pPr>
      <w:r>
        <w:t>To handler status of outgoing message: Complete, Approve and Release Process.</w:t>
      </w:r>
    </w:p>
    <w:p w:rsidR="00D8446A" w:rsidRDefault="00D8446A" w:rsidP="005B2EBE">
      <w:pPr>
        <w:pStyle w:val="ListParagraph"/>
        <w:numPr>
          <w:ilvl w:val="0"/>
          <w:numId w:val="45"/>
        </w:numPr>
        <w:rPr>
          <w:lang w:bidi="th-TH"/>
        </w:rPr>
      </w:pPr>
      <w:r>
        <w:t>To make it easy to configure MX message type.</w:t>
      </w:r>
    </w:p>
    <w:p w:rsidR="00D8446A" w:rsidRDefault="00D8446A" w:rsidP="005B2EBE">
      <w:pPr>
        <w:pStyle w:val="ListParagraph"/>
        <w:numPr>
          <w:ilvl w:val="0"/>
          <w:numId w:val="45"/>
        </w:numPr>
        <w:rPr>
          <w:lang w:bidi="th-TH"/>
        </w:rPr>
      </w:pPr>
      <w:r>
        <w:t>To handler outgoing message history in audit log.</w:t>
      </w:r>
    </w:p>
    <w:p w:rsidR="00441953" w:rsidRDefault="00441953" w:rsidP="00441953">
      <w:pPr>
        <w:pStyle w:val="ListParagraph"/>
        <w:ind w:left="1080"/>
      </w:pPr>
    </w:p>
    <w:p w:rsidR="00441953" w:rsidRDefault="00441953" w:rsidP="00441953">
      <w:pPr>
        <w:pStyle w:val="ListParagraph"/>
        <w:ind w:left="1080"/>
      </w:pPr>
    </w:p>
    <w:p w:rsidR="00441953" w:rsidRDefault="00441953" w:rsidP="00441953">
      <w:pPr>
        <w:pStyle w:val="ListParagraph"/>
        <w:ind w:left="1080"/>
      </w:pPr>
    </w:p>
    <w:p w:rsidR="00441953" w:rsidRDefault="00441953" w:rsidP="00441953">
      <w:pPr>
        <w:pStyle w:val="ListParagraph"/>
        <w:ind w:left="1080"/>
      </w:pPr>
    </w:p>
    <w:p w:rsidR="00441953" w:rsidRDefault="00441953" w:rsidP="00441953">
      <w:pPr>
        <w:pStyle w:val="ListParagraph"/>
        <w:ind w:left="1080"/>
      </w:pPr>
    </w:p>
    <w:p w:rsidR="00441953" w:rsidRDefault="00441953" w:rsidP="00441953">
      <w:pPr>
        <w:pStyle w:val="ListParagraph"/>
        <w:ind w:left="1080"/>
      </w:pPr>
    </w:p>
    <w:p w:rsidR="00441953" w:rsidRDefault="00441953" w:rsidP="00441953">
      <w:pPr>
        <w:pStyle w:val="ListParagraph"/>
        <w:ind w:left="1080"/>
      </w:pPr>
    </w:p>
    <w:p w:rsidR="00441953" w:rsidRDefault="00441953" w:rsidP="00441953">
      <w:pPr>
        <w:pStyle w:val="ListParagraph"/>
        <w:ind w:left="1080"/>
      </w:pPr>
    </w:p>
    <w:p w:rsidR="00441953" w:rsidRDefault="00441953" w:rsidP="00441953">
      <w:pPr>
        <w:pStyle w:val="ListParagraph"/>
        <w:ind w:left="1080"/>
      </w:pPr>
    </w:p>
    <w:p w:rsidR="00441953" w:rsidRDefault="00441953" w:rsidP="00441953">
      <w:pPr>
        <w:pStyle w:val="ListParagraph"/>
        <w:ind w:left="1080"/>
      </w:pPr>
    </w:p>
    <w:p w:rsidR="00441953" w:rsidRDefault="00441953" w:rsidP="00441953">
      <w:pPr>
        <w:pStyle w:val="ListParagraph"/>
        <w:ind w:left="1080"/>
      </w:pPr>
    </w:p>
    <w:p w:rsidR="00441953" w:rsidRDefault="00441953" w:rsidP="00441953">
      <w:pPr>
        <w:pStyle w:val="ListParagraph"/>
        <w:ind w:left="1080"/>
      </w:pPr>
    </w:p>
    <w:p w:rsidR="00441953" w:rsidRPr="0018477F" w:rsidRDefault="00441953" w:rsidP="00441953">
      <w:pPr>
        <w:pStyle w:val="ListParagraph"/>
        <w:ind w:left="1080"/>
        <w:rPr>
          <w:lang w:bidi="th-TH"/>
        </w:rPr>
      </w:pPr>
    </w:p>
    <w:p w:rsidR="00487B0A" w:rsidRPr="00441953" w:rsidRDefault="0010537B" w:rsidP="00441953">
      <w:pPr>
        <w:pStyle w:val="Heading2"/>
        <w:rPr>
          <w:rFonts w:ascii="Times New Roman" w:hAnsi="Times New Roman" w:cs="Times New Roman"/>
        </w:rPr>
      </w:pPr>
      <w:bookmarkStart w:id="11" w:name="_Toc81035142"/>
      <w:bookmarkStart w:id="12" w:name="_Toc110310857"/>
      <w:r w:rsidRPr="00441953">
        <w:rPr>
          <w:rFonts w:ascii="Times New Roman" w:hAnsi="Times New Roman" w:cs="Times New Roman"/>
        </w:rPr>
        <w:lastRenderedPageBreak/>
        <w:tab/>
      </w:r>
      <w:bookmarkStart w:id="13" w:name="_Toc78889693"/>
      <w:bookmarkEnd w:id="11"/>
      <w:bookmarkEnd w:id="12"/>
      <w:r w:rsidR="007935D2" w:rsidRPr="00441953">
        <w:rPr>
          <w:rFonts w:ascii="Times New Roman" w:hAnsi="Times New Roman" w:cs="Times New Roman"/>
        </w:rPr>
        <w:t>System Flow</w:t>
      </w:r>
      <w:bookmarkStart w:id="14" w:name="_Toc6031633"/>
      <w:bookmarkEnd w:id="13"/>
    </w:p>
    <w:p w:rsidR="00C02C42" w:rsidRPr="00C02C42" w:rsidRDefault="00C02C42" w:rsidP="00C02C42">
      <w:pPr>
        <w:rPr>
          <w:rtl/>
          <w:cs/>
        </w:rPr>
      </w:pPr>
      <w:r w:rsidRPr="00C02C42">
        <w:rPr>
          <w:noProof/>
          <w:lang w:val="en-GB" w:eastAsia="en-GB" w:bidi="th-TH"/>
        </w:rPr>
        <w:drawing>
          <wp:inline distT="0" distB="0" distL="0" distR="0" wp14:anchorId="47D7B091" wp14:editId="389D7A2D">
            <wp:extent cx="6148705" cy="3458445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2093" cy="346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4"/>
    <w:p w:rsidR="003F13F8" w:rsidRPr="003F13F8" w:rsidRDefault="003F13F8" w:rsidP="003F13F8">
      <w:pPr>
        <w:ind w:left="576"/>
      </w:pPr>
    </w:p>
    <w:p w:rsidR="003F13F8" w:rsidRPr="003F13F8" w:rsidRDefault="003F13F8" w:rsidP="003F13F8">
      <w:pPr>
        <w:ind w:left="576"/>
      </w:pPr>
    </w:p>
    <w:p w:rsidR="003F13F8" w:rsidRDefault="003F13F8" w:rsidP="003F13F8"/>
    <w:p w:rsidR="003F13F8" w:rsidRPr="003F13F8" w:rsidRDefault="003F13F8" w:rsidP="003F13F8"/>
    <w:p w:rsidR="003B677A" w:rsidRPr="003B677A" w:rsidRDefault="003B677A" w:rsidP="003B677A"/>
    <w:p w:rsidR="00AD103E" w:rsidRPr="0018477F" w:rsidRDefault="00AD103E" w:rsidP="0018477F">
      <w:pPr>
        <w:pStyle w:val="BodyText"/>
        <w:spacing w:line="360" w:lineRule="auto"/>
        <w:ind w:left="720"/>
        <w:rPr>
          <w:rFonts w:cs="Times New Roman"/>
          <w:sz w:val="32"/>
          <w:szCs w:val="32"/>
        </w:rPr>
      </w:pPr>
    </w:p>
    <w:p w:rsidR="0010537B" w:rsidRPr="00B51B66" w:rsidRDefault="0010537B">
      <w:pPr>
        <w:pStyle w:val="BodyText3"/>
        <w:numPr>
          <w:ilvl w:val="0"/>
          <w:numId w:val="0"/>
        </w:numPr>
        <w:jc w:val="both"/>
        <w:rPr>
          <w:rFonts w:cs="Times New Roman"/>
          <w:sz w:val="24"/>
        </w:rPr>
      </w:pPr>
    </w:p>
    <w:p w:rsidR="002F6E90" w:rsidRPr="002F6E90" w:rsidRDefault="002F6E90" w:rsidP="002D36E0">
      <w:pPr>
        <w:pStyle w:val="BodyText3"/>
        <w:numPr>
          <w:ilvl w:val="0"/>
          <w:numId w:val="0"/>
        </w:numPr>
        <w:ind w:left="360"/>
        <w:rPr>
          <w:rFonts w:cs="Cordia New"/>
          <w:b w:val="0"/>
          <w:bCs w:val="0"/>
          <w:sz w:val="24"/>
          <w:cs/>
          <w:lang w:bidi="th-TH"/>
        </w:rPr>
      </w:pPr>
    </w:p>
    <w:p w:rsidR="006E18B4" w:rsidRPr="006E18B4" w:rsidRDefault="006E18B4" w:rsidP="006E18B4">
      <w:pPr>
        <w:rPr>
          <w:lang w:bidi="th-TH"/>
        </w:rPr>
      </w:pPr>
    </w:p>
    <w:p w:rsidR="006E18B4" w:rsidRPr="006E18B4" w:rsidRDefault="006E18B4" w:rsidP="006E18B4"/>
    <w:p w:rsidR="00E479B3" w:rsidRDefault="001077A5" w:rsidP="00C30B0C">
      <w:pPr>
        <w:pStyle w:val="Heading1"/>
      </w:pPr>
      <w:r>
        <w:lastRenderedPageBreak/>
        <w:t>Screen configurations</w:t>
      </w:r>
      <w:r w:rsidR="000256B0">
        <w:t xml:space="preserve"> Management</w:t>
      </w:r>
    </w:p>
    <w:p w:rsidR="00B51880" w:rsidRPr="008359C4" w:rsidRDefault="00B51880" w:rsidP="00B51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lang w:val="en-GB" w:eastAsia="en-GB" w:bidi="th-TH"/>
        </w:rPr>
      </w:pPr>
      <w:r w:rsidRPr="008359C4">
        <w:rPr>
          <w:rFonts w:cs="Times New Roman"/>
          <w:lang w:val="en-GB" w:eastAsia="en-GB" w:bidi="th-TH"/>
        </w:rPr>
        <w:t>Screen configurations used for creating and managing ISO20022 Standard (MX) used in X3 systems.</w:t>
      </w:r>
    </w:p>
    <w:p w:rsidR="0020117C" w:rsidRPr="008359C4" w:rsidRDefault="0020117C" w:rsidP="000256B0">
      <w:pPr>
        <w:pStyle w:val="Heading2"/>
        <w:numPr>
          <w:ilvl w:val="0"/>
          <w:numId w:val="0"/>
        </w:numPr>
        <w:rPr>
          <w:rFonts w:ascii="Times New Roman" w:hAnsi="Times New Roman" w:cs="Times New Roman"/>
          <w:noProof/>
          <w:lang w:val="en-GB" w:eastAsia="en-GB" w:bidi="th-TH"/>
        </w:rPr>
      </w:pPr>
      <w:r w:rsidRPr="008359C4">
        <w:rPr>
          <w:rFonts w:ascii="Times New Roman" w:hAnsi="Times New Roman" w:cs="Times New Roman"/>
          <w:noProof/>
          <w:lang w:val="en-GB" w:eastAsia="en-GB" w:bidi="th-TH"/>
        </w:rPr>
        <w:t xml:space="preserve">Create Sceen Configuration </w:t>
      </w:r>
      <w:r w:rsidR="000256B0" w:rsidRPr="008359C4">
        <w:rPr>
          <w:rFonts w:ascii="Times New Roman" w:hAnsi="Times New Roman" w:cs="Times New Roman"/>
          <w:noProof/>
          <w:lang w:val="en-GB" w:eastAsia="en-GB" w:bidi="th-TH"/>
        </w:rPr>
        <w:t>And Setting</w:t>
      </w:r>
    </w:p>
    <w:p w:rsidR="00B51880" w:rsidRPr="008359C4" w:rsidRDefault="00B51880" w:rsidP="00B5188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359C4">
        <w:rPr>
          <w:rFonts w:ascii="Times New Roman" w:hAnsi="Times New Roman" w:cs="Times New Roman"/>
          <w:sz w:val="24"/>
          <w:szCs w:val="24"/>
        </w:rPr>
        <w:t xml:space="preserve">Create Screen Configuration it is used to create Screen Configuration from </w:t>
      </w:r>
      <w:r w:rsidR="002F6564" w:rsidRPr="008359C4">
        <w:rPr>
          <w:rFonts w:ascii="Times New Roman" w:hAnsi="Times New Roman" w:cs="Times New Roman"/>
          <w:sz w:val="24"/>
          <w:szCs w:val="24"/>
        </w:rPr>
        <w:t>ISO20022 Standard (MX)</w:t>
      </w:r>
      <w:r w:rsidRPr="008359C4">
        <w:rPr>
          <w:rFonts w:ascii="Times New Roman" w:hAnsi="Times New Roman" w:cs="Times New Roman"/>
          <w:sz w:val="24"/>
          <w:szCs w:val="24"/>
        </w:rPr>
        <w:t>. The steps are as follows.</w:t>
      </w:r>
    </w:p>
    <w:p w:rsidR="0020117C" w:rsidRPr="00452D32" w:rsidRDefault="0020117C" w:rsidP="0020117C">
      <w:pPr>
        <w:rPr>
          <w:cs/>
          <w:lang w:eastAsia="en-GB" w:bidi="th-TH"/>
        </w:rPr>
      </w:pPr>
    </w:p>
    <w:p w:rsidR="005D6987" w:rsidRDefault="005D6987" w:rsidP="0020117C">
      <w:pPr>
        <w:rPr>
          <w:lang w:val="en-GB" w:eastAsia="en-GB" w:bidi="th-TH"/>
        </w:rPr>
      </w:pPr>
    </w:p>
    <w:p w:rsidR="00296051" w:rsidRDefault="00A27C91" w:rsidP="0020117C">
      <w:pPr>
        <w:rPr>
          <w:lang w:val="en-GB" w:eastAsia="en-GB" w:bidi="th-TH"/>
        </w:rPr>
      </w:pPr>
      <w:r>
        <w:rPr>
          <w:lang w:val="en-GB" w:eastAsia="en-GB" w:bidi="th-T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05pt;height:306.05pt">
            <v:imagedata r:id="rId12" o:title="screen_config_step1"/>
          </v:shape>
        </w:pict>
      </w:r>
    </w:p>
    <w:p w:rsidR="005D6987" w:rsidRDefault="005D6987" w:rsidP="0020117C">
      <w:pPr>
        <w:rPr>
          <w:lang w:val="en-GB" w:eastAsia="en-GB" w:bidi="th-TH"/>
        </w:rPr>
      </w:pPr>
    </w:p>
    <w:p w:rsidR="005D6987" w:rsidRDefault="005D6987" w:rsidP="0020117C">
      <w:pPr>
        <w:rPr>
          <w:lang w:val="en-GB" w:eastAsia="en-GB" w:bidi="th-TH"/>
        </w:rPr>
      </w:pPr>
      <w:r>
        <w:rPr>
          <w:lang w:val="en-GB" w:eastAsia="en-GB" w:bidi="th-TH"/>
        </w:rPr>
        <w:t>X3 &gt; Configuration &gt; Screens</w:t>
      </w:r>
    </w:p>
    <w:p w:rsidR="005D6987" w:rsidRDefault="005D6987" w:rsidP="0020117C">
      <w:pPr>
        <w:rPr>
          <w:lang w:val="en-GB" w:eastAsia="en-GB" w:bidi="th-TH"/>
        </w:rPr>
      </w:pPr>
    </w:p>
    <w:p w:rsidR="005D6987" w:rsidRDefault="002C2FB9" w:rsidP="0020117C">
      <w:pPr>
        <w:rPr>
          <w:lang w:val="en-GB" w:eastAsia="en-GB" w:bidi="th-TH"/>
        </w:rPr>
      </w:pPr>
      <w:r>
        <w:rPr>
          <w:lang w:val="en-GB" w:eastAsia="en-GB" w:bidi="th-TH"/>
        </w:rPr>
        <w:lastRenderedPageBreak/>
        <w:pict>
          <v:shape id="_x0000_i1026" type="#_x0000_t75" style="width:476.2pt;height:208.45pt">
            <v:imagedata r:id="rId13" o:title="screen_config_create_event"/>
          </v:shape>
        </w:pict>
      </w:r>
    </w:p>
    <w:p w:rsidR="005D6987" w:rsidRDefault="005D6987" w:rsidP="0020117C">
      <w:pPr>
        <w:rPr>
          <w:lang w:val="en-GB" w:eastAsia="en-GB" w:bidi="th-TH"/>
        </w:rPr>
      </w:pPr>
      <w:r>
        <w:rPr>
          <w:lang w:val="en-GB" w:eastAsia="en-GB" w:bidi="th-TH"/>
        </w:rPr>
        <w:t>Click Create Screen</w:t>
      </w:r>
    </w:p>
    <w:p w:rsidR="005D6987" w:rsidRDefault="005D6987" w:rsidP="0020117C">
      <w:pPr>
        <w:rPr>
          <w:lang w:val="en-GB" w:eastAsia="en-GB" w:bidi="th-TH"/>
        </w:rPr>
      </w:pPr>
    </w:p>
    <w:p w:rsidR="005D6987" w:rsidRDefault="00A27C91" w:rsidP="0020117C">
      <w:pPr>
        <w:rPr>
          <w:lang w:val="en-GB" w:eastAsia="en-GB" w:bidi="th-TH"/>
        </w:rPr>
      </w:pPr>
      <w:r>
        <w:rPr>
          <w:lang w:val="en-GB" w:eastAsia="en-GB" w:bidi="th-TH"/>
        </w:rPr>
        <w:pict>
          <v:shape id="_x0000_i1027" type="#_x0000_t75" style="width:384.05pt;height:218.3pt">
            <v:imagedata r:id="rId14" o:title="screen_config_create_form"/>
          </v:shape>
        </w:pict>
      </w:r>
    </w:p>
    <w:p w:rsidR="005D6987" w:rsidRDefault="005D6987" w:rsidP="0020117C">
      <w:pPr>
        <w:rPr>
          <w:lang w:val="en-GB" w:eastAsia="en-GB" w:bidi="th-TH"/>
        </w:rPr>
      </w:pPr>
    </w:p>
    <w:p w:rsidR="005D6987" w:rsidRDefault="005D6987" w:rsidP="0020117C">
      <w:pPr>
        <w:rPr>
          <w:lang w:val="en-GB" w:eastAsia="en-GB" w:bidi="th-TH"/>
        </w:rPr>
      </w:pPr>
      <w:r>
        <w:rPr>
          <w:lang w:val="en-GB" w:eastAsia="en-GB" w:bidi="th-TH"/>
        </w:rPr>
        <w:t>Input all field</w:t>
      </w:r>
      <w:r w:rsidR="00452D32">
        <w:rPr>
          <w:lang w:val="en-GB" w:eastAsia="en-GB" w:bidi="th-TH"/>
        </w:rPr>
        <w:t xml:space="preserve"> &gt; Create</w:t>
      </w:r>
    </w:p>
    <w:p w:rsidR="005D6987" w:rsidRDefault="005D6987" w:rsidP="0020117C">
      <w:pPr>
        <w:rPr>
          <w:lang w:val="en-GB" w:eastAsia="en-GB" w:bidi="th-TH"/>
        </w:rPr>
      </w:pPr>
      <w:r>
        <w:rPr>
          <w:lang w:val="en-GB" w:eastAsia="en-GB" w:bidi="th-TH"/>
        </w:rPr>
        <w:t>Screen Name: Just the name for Message Type at Manual Key In</w:t>
      </w:r>
    </w:p>
    <w:p w:rsidR="005D6987" w:rsidRDefault="00E92BB7" w:rsidP="0020117C">
      <w:pPr>
        <w:rPr>
          <w:lang w:val="en-GB" w:eastAsia="en-GB" w:bidi="th-TH"/>
        </w:rPr>
      </w:pPr>
      <w:r>
        <w:rPr>
          <w:lang w:val="en-GB" w:eastAsia="en-GB" w:bidi="th-TH"/>
        </w:rPr>
        <w:t xml:space="preserve">Release </w:t>
      </w:r>
      <w:proofErr w:type="gramStart"/>
      <w:r>
        <w:rPr>
          <w:lang w:val="en-GB" w:eastAsia="en-GB" w:bidi="th-TH"/>
        </w:rPr>
        <w:t>Channel :</w:t>
      </w:r>
      <w:proofErr w:type="gramEnd"/>
      <w:r>
        <w:rPr>
          <w:lang w:val="en-GB" w:eastAsia="en-GB" w:bidi="th-TH"/>
        </w:rPr>
        <w:t xml:space="preserve"> ISO20022 Message release channel (BOT)</w:t>
      </w:r>
    </w:p>
    <w:p w:rsidR="00E92BB7" w:rsidRDefault="00E92BB7" w:rsidP="0020117C">
      <w:pPr>
        <w:rPr>
          <w:lang w:val="en-GB" w:eastAsia="en-GB" w:bidi="th-TH"/>
        </w:rPr>
      </w:pPr>
      <w:r>
        <w:rPr>
          <w:lang w:val="en-GB" w:eastAsia="en-GB" w:bidi="th-TH"/>
        </w:rPr>
        <w:t xml:space="preserve">Message Spec </w:t>
      </w:r>
      <w:proofErr w:type="spellStart"/>
      <w:r>
        <w:rPr>
          <w:lang w:val="en-GB" w:eastAsia="en-GB" w:bidi="th-TH"/>
        </w:rPr>
        <w:t>Ver</w:t>
      </w:r>
      <w:proofErr w:type="spellEnd"/>
      <w:r>
        <w:rPr>
          <w:lang w:val="en-GB" w:eastAsia="en-GB" w:bidi="th-TH"/>
        </w:rPr>
        <w:t xml:space="preserve">: </w:t>
      </w:r>
      <w:r w:rsidR="002F6564">
        <w:rPr>
          <w:lang w:val="en-GB" w:eastAsia="en-GB" w:bidi="th-TH"/>
        </w:rPr>
        <w:t>Choose</w:t>
      </w:r>
      <w:r>
        <w:rPr>
          <w:lang w:val="en-GB" w:eastAsia="en-GB" w:bidi="th-TH"/>
        </w:rPr>
        <w:t xml:space="preserve"> Message spec version.</w:t>
      </w:r>
    </w:p>
    <w:p w:rsidR="00E92BB7" w:rsidRDefault="00E92BB7" w:rsidP="0020117C">
      <w:pPr>
        <w:rPr>
          <w:lang w:val="en-GB" w:eastAsia="en-GB" w:bidi="th-TH"/>
        </w:rPr>
      </w:pPr>
      <w:r>
        <w:rPr>
          <w:lang w:val="en-GB" w:eastAsia="en-GB" w:bidi="th-TH"/>
        </w:rPr>
        <w:t xml:space="preserve">Message </w:t>
      </w:r>
      <w:proofErr w:type="gramStart"/>
      <w:r>
        <w:rPr>
          <w:lang w:val="en-GB" w:eastAsia="en-GB" w:bidi="th-TH"/>
        </w:rPr>
        <w:t>Name :</w:t>
      </w:r>
      <w:proofErr w:type="gramEnd"/>
      <w:r>
        <w:rPr>
          <w:lang w:val="en-GB" w:eastAsia="en-GB" w:bidi="th-TH"/>
        </w:rPr>
        <w:t xml:space="preserve"> </w:t>
      </w:r>
      <w:r w:rsidR="002F6564">
        <w:rPr>
          <w:lang w:val="en-GB" w:eastAsia="en-GB" w:bidi="th-TH"/>
        </w:rPr>
        <w:t>Choose</w:t>
      </w:r>
      <w:r>
        <w:rPr>
          <w:lang w:val="en-GB" w:eastAsia="en-GB" w:bidi="th-TH"/>
        </w:rPr>
        <w:t xml:space="preserve"> ISO20022 Message Name</w:t>
      </w:r>
    </w:p>
    <w:p w:rsidR="001D39BA" w:rsidRDefault="001D39BA" w:rsidP="0020117C">
      <w:pPr>
        <w:rPr>
          <w:lang w:val="en-GB" w:eastAsia="en-GB" w:bidi="th-TH"/>
        </w:rPr>
      </w:pPr>
    </w:p>
    <w:p w:rsidR="001D39BA" w:rsidRDefault="00A27C91" w:rsidP="0020117C">
      <w:pPr>
        <w:rPr>
          <w:lang w:val="en-GB" w:eastAsia="en-GB" w:bidi="th-TH"/>
        </w:rPr>
      </w:pPr>
      <w:r>
        <w:rPr>
          <w:lang w:val="en-GB" w:eastAsia="en-GB" w:bidi="th-TH"/>
        </w:rPr>
        <w:lastRenderedPageBreak/>
        <w:pict>
          <v:shape id="_x0000_i1028" type="#_x0000_t75" style="width:476.6pt;height:165.95pt">
            <v:imagedata r:id="rId15" o:title="screen_config_3"/>
          </v:shape>
        </w:pict>
      </w:r>
    </w:p>
    <w:p w:rsidR="005D6987" w:rsidRDefault="005D6987" w:rsidP="0020117C">
      <w:pPr>
        <w:rPr>
          <w:lang w:val="en-GB" w:eastAsia="en-GB" w:bidi="th-TH"/>
        </w:rPr>
      </w:pPr>
    </w:p>
    <w:p w:rsidR="001D39BA" w:rsidRDefault="001D39BA" w:rsidP="0020117C">
      <w:pPr>
        <w:rPr>
          <w:lang w:val="en-GB" w:eastAsia="en-GB" w:bidi="th-TH"/>
        </w:rPr>
      </w:pPr>
      <w:r>
        <w:rPr>
          <w:lang w:val="en-GB" w:eastAsia="en-GB" w:bidi="th-TH"/>
        </w:rPr>
        <w:t xml:space="preserve">Input all field </w:t>
      </w:r>
    </w:p>
    <w:p w:rsidR="001D39BA" w:rsidRDefault="001D39BA" w:rsidP="0020117C">
      <w:pPr>
        <w:rPr>
          <w:lang w:val="en-GB" w:eastAsia="en-GB" w:bidi="th-TH"/>
        </w:rPr>
      </w:pPr>
      <w:r>
        <w:rPr>
          <w:lang w:val="en-GB" w:eastAsia="en-GB" w:bidi="th-TH"/>
        </w:rPr>
        <w:t xml:space="preserve">Message </w:t>
      </w:r>
      <w:proofErr w:type="gramStart"/>
      <w:r>
        <w:rPr>
          <w:lang w:val="en-GB" w:eastAsia="en-GB" w:bidi="th-TH"/>
        </w:rPr>
        <w:t>Type :</w:t>
      </w:r>
      <w:proofErr w:type="gramEnd"/>
      <w:r>
        <w:rPr>
          <w:lang w:val="en-GB" w:eastAsia="en-GB" w:bidi="th-TH"/>
        </w:rPr>
        <w:t xml:space="preserve"> </w:t>
      </w:r>
      <w:r w:rsidR="002F6564">
        <w:rPr>
          <w:lang w:eastAsia="en-GB" w:bidi="th-TH"/>
        </w:rPr>
        <w:t>Define</w:t>
      </w:r>
      <w:r>
        <w:rPr>
          <w:lang w:val="en-GB" w:eastAsia="en-GB" w:bidi="th-TH"/>
        </w:rPr>
        <w:t xml:space="preserve"> </w:t>
      </w:r>
      <w:r w:rsidR="00452D32">
        <w:rPr>
          <w:lang w:val="en-GB" w:eastAsia="en-GB" w:bidi="th-TH"/>
        </w:rPr>
        <w:t>Message Type.</w:t>
      </w:r>
    </w:p>
    <w:p w:rsidR="001D39BA" w:rsidRDefault="001D39BA" w:rsidP="0020117C">
      <w:pPr>
        <w:rPr>
          <w:lang w:val="en-GB" w:eastAsia="en-GB" w:bidi="th-TH"/>
        </w:rPr>
      </w:pPr>
      <w:r>
        <w:rPr>
          <w:lang w:val="en-GB" w:eastAsia="en-GB" w:bidi="th-TH"/>
        </w:rPr>
        <w:t xml:space="preserve">Module </w:t>
      </w:r>
      <w:proofErr w:type="gramStart"/>
      <w:r>
        <w:rPr>
          <w:lang w:val="en-GB" w:eastAsia="en-GB" w:bidi="th-TH"/>
        </w:rPr>
        <w:t>Name :</w:t>
      </w:r>
      <w:proofErr w:type="gramEnd"/>
      <w:r>
        <w:rPr>
          <w:lang w:val="en-GB" w:eastAsia="en-GB" w:bidi="th-TH"/>
        </w:rPr>
        <w:t xml:space="preserve"> </w:t>
      </w:r>
      <w:r w:rsidR="002F6564">
        <w:rPr>
          <w:lang w:eastAsia="en-GB" w:bidi="th-TH"/>
        </w:rPr>
        <w:t>Define</w:t>
      </w:r>
      <w:r>
        <w:rPr>
          <w:lang w:val="en-GB" w:eastAsia="en-GB" w:bidi="th-TH"/>
        </w:rPr>
        <w:t xml:space="preserve"> Message Module</w:t>
      </w:r>
    </w:p>
    <w:p w:rsidR="001D39BA" w:rsidRDefault="001D39BA" w:rsidP="0020117C">
      <w:pPr>
        <w:rPr>
          <w:lang w:val="en-GB" w:eastAsia="en-GB" w:bidi="th-TH"/>
        </w:rPr>
      </w:pPr>
    </w:p>
    <w:p w:rsidR="002F6564" w:rsidRDefault="002F6564" w:rsidP="0020117C">
      <w:pPr>
        <w:rPr>
          <w:lang w:val="en-GB" w:eastAsia="en-GB" w:bidi="th-TH"/>
        </w:rPr>
      </w:pPr>
    </w:p>
    <w:p w:rsidR="002F6564" w:rsidRDefault="002F6564" w:rsidP="0020117C">
      <w:pPr>
        <w:rPr>
          <w:lang w:val="en-GB" w:eastAsia="en-GB" w:bidi="th-TH"/>
        </w:rPr>
      </w:pPr>
    </w:p>
    <w:p w:rsidR="002F6564" w:rsidRDefault="002F6564" w:rsidP="0020117C">
      <w:pPr>
        <w:rPr>
          <w:lang w:val="en-GB" w:eastAsia="en-GB" w:bidi="th-TH"/>
        </w:rPr>
      </w:pPr>
    </w:p>
    <w:p w:rsidR="001D39BA" w:rsidRDefault="00A27C91" w:rsidP="0020117C">
      <w:pPr>
        <w:rPr>
          <w:lang w:val="en-GB" w:eastAsia="en-GB" w:bidi="th-TH"/>
        </w:rPr>
      </w:pPr>
      <w:r>
        <w:rPr>
          <w:lang w:val="en-GB" w:eastAsia="en-GB" w:bidi="th-TH"/>
        </w:rPr>
        <w:lastRenderedPageBreak/>
        <w:pict>
          <v:shape id="_x0000_i1029" type="#_x0000_t75" style="width:476.45pt;height:427.4pt">
            <v:imagedata r:id="rId16" o:title="screen_config_3_2"/>
          </v:shape>
        </w:pict>
      </w:r>
    </w:p>
    <w:p w:rsidR="001D39BA" w:rsidRDefault="001D39BA" w:rsidP="0020117C">
      <w:pPr>
        <w:rPr>
          <w:lang w:val="en-GB" w:eastAsia="en-GB" w:bidi="th-TH"/>
        </w:rPr>
      </w:pPr>
    </w:p>
    <w:p w:rsidR="001D39BA" w:rsidRPr="008359C4" w:rsidRDefault="001D39BA" w:rsidP="0020117C">
      <w:pPr>
        <w:rPr>
          <w:rFonts w:cs="Times New Roman"/>
          <w:lang w:val="en-GB" w:eastAsia="en-GB" w:bidi="th-TH"/>
        </w:rPr>
      </w:pPr>
      <w:r w:rsidRPr="008359C4">
        <w:rPr>
          <w:rFonts w:cs="Times New Roman"/>
          <w:lang w:val="en-GB" w:eastAsia="en-GB" w:bidi="th-TH"/>
        </w:rPr>
        <w:t xml:space="preserve">Setting </w:t>
      </w:r>
      <w:r w:rsidR="009D4D8D" w:rsidRPr="008359C4">
        <w:rPr>
          <w:rFonts w:cs="Times New Roman"/>
          <w:lang w:val="en-GB" w:eastAsia="en-GB" w:bidi="th-TH"/>
        </w:rPr>
        <w:t>Node Properties</w:t>
      </w:r>
    </w:p>
    <w:p w:rsidR="009D4D8D" w:rsidRPr="008359C4" w:rsidRDefault="009D4D8D" w:rsidP="0020117C">
      <w:pPr>
        <w:rPr>
          <w:rFonts w:cs="Times New Roman"/>
          <w:lang w:val="en-GB" w:eastAsia="en-GB" w:bidi="th-TH"/>
        </w:rPr>
      </w:pPr>
      <w:proofErr w:type="spellStart"/>
      <w:proofErr w:type="gramStart"/>
      <w:r w:rsidRPr="008359C4">
        <w:rPr>
          <w:rFonts w:cs="Times New Roman"/>
          <w:lang w:val="en-GB" w:eastAsia="en-GB" w:bidi="th-TH"/>
        </w:rPr>
        <w:t>Color</w:t>
      </w:r>
      <w:proofErr w:type="spellEnd"/>
      <w:r w:rsidRPr="008359C4">
        <w:rPr>
          <w:rFonts w:cs="Times New Roman"/>
          <w:lang w:val="en-GB" w:eastAsia="en-GB" w:bidi="th-TH"/>
        </w:rPr>
        <w:t xml:space="preserve"> :</w:t>
      </w:r>
      <w:proofErr w:type="gramEnd"/>
      <w:r w:rsidRPr="008359C4">
        <w:rPr>
          <w:rFonts w:cs="Times New Roman"/>
          <w:lang w:val="en-GB" w:eastAsia="en-GB" w:bidi="th-TH"/>
        </w:rPr>
        <w:t xml:space="preserve"> node </w:t>
      </w:r>
      <w:proofErr w:type="spellStart"/>
      <w:r w:rsidRPr="008359C4">
        <w:rPr>
          <w:rFonts w:cs="Times New Roman"/>
          <w:lang w:val="en-GB" w:eastAsia="en-GB" w:bidi="th-TH"/>
        </w:rPr>
        <w:t>color</w:t>
      </w:r>
      <w:proofErr w:type="spellEnd"/>
      <w:r w:rsidRPr="008359C4">
        <w:rPr>
          <w:rFonts w:cs="Times New Roman"/>
          <w:lang w:val="en-GB" w:eastAsia="en-GB" w:bidi="th-TH"/>
        </w:rPr>
        <w:t xml:space="preserve"> show at manual key in.</w:t>
      </w:r>
    </w:p>
    <w:p w:rsidR="009D4D8D" w:rsidRPr="008359C4" w:rsidRDefault="009D4D8D" w:rsidP="0020117C">
      <w:pPr>
        <w:rPr>
          <w:rFonts w:cs="Times New Roman"/>
          <w:lang w:val="en-GB" w:eastAsia="en-GB" w:bidi="th-TH"/>
        </w:rPr>
      </w:pPr>
      <w:proofErr w:type="gramStart"/>
      <w:r w:rsidRPr="008359C4">
        <w:rPr>
          <w:rFonts w:cs="Times New Roman"/>
          <w:lang w:val="en-GB" w:eastAsia="en-GB" w:bidi="th-TH"/>
        </w:rPr>
        <w:t>Description :</w:t>
      </w:r>
      <w:proofErr w:type="gramEnd"/>
      <w:r w:rsidRPr="008359C4">
        <w:rPr>
          <w:rFonts w:cs="Times New Roman"/>
          <w:lang w:val="en-GB" w:eastAsia="en-GB" w:bidi="th-TH"/>
        </w:rPr>
        <w:t xml:space="preserve"> message node description</w:t>
      </w:r>
    </w:p>
    <w:p w:rsidR="009D4D8D" w:rsidRPr="008359C4" w:rsidRDefault="009D4D8D" w:rsidP="0020117C">
      <w:pPr>
        <w:rPr>
          <w:rFonts w:cs="Times New Roman"/>
          <w:lang w:val="en-GB" w:eastAsia="en-GB" w:bidi="th-TH"/>
        </w:rPr>
      </w:pPr>
      <w:proofErr w:type="gramStart"/>
      <w:r w:rsidRPr="008359C4">
        <w:rPr>
          <w:rFonts w:cs="Times New Roman"/>
          <w:lang w:val="en-GB" w:eastAsia="en-GB" w:bidi="th-TH"/>
        </w:rPr>
        <w:t>Editable :</w:t>
      </w:r>
      <w:proofErr w:type="gramEnd"/>
      <w:r w:rsidRPr="008359C4">
        <w:rPr>
          <w:rFonts w:cs="Times New Roman"/>
          <w:lang w:val="en-GB" w:eastAsia="en-GB" w:bidi="th-TH"/>
        </w:rPr>
        <w:t xml:space="preserve"> </w:t>
      </w:r>
      <w:proofErr w:type="spellStart"/>
      <w:r w:rsidRPr="008359C4">
        <w:rPr>
          <w:rFonts w:cs="Times New Roman"/>
          <w:lang w:val="en-GB" w:eastAsia="en-GB" w:bidi="th-TH"/>
        </w:rPr>
        <w:t>config</w:t>
      </w:r>
      <w:proofErr w:type="spellEnd"/>
      <w:r w:rsidRPr="008359C4">
        <w:rPr>
          <w:rFonts w:cs="Times New Roman"/>
          <w:lang w:val="en-GB" w:eastAsia="en-GB" w:bidi="th-TH"/>
        </w:rPr>
        <w:t xml:space="preserve"> can editable at manual key in</w:t>
      </w:r>
    </w:p>
    <w:p w:rsidR="009D4D8D" w:rsidRPr="008359C4" w:rsidRDefault="009D4D8D" w:rsidP="0020117C">
      <w:pPr>
        <w:rPr>
          <w:rFonts w:cs="Times New Roman"/>
          <w:lang w:eastAsia="en-GB" w:bidi="th-TH"/>
        </w:rPr>
      </w:pPr>
      <w:r w:rsidRPr="008359C4">
        <w:rPr>
          <w:rFonts w:cs="Times New Roman"/>
          <w:lang w:val="en-GB" w:eastAsia="en-GB" w:bidi="th-TH"/>
        </w:rPr>
        <w:t xml:space="preserve">Column </w:t>
      </w:r>
      <w:proofErr w:type="gramStart"/>
      <w:r w:rsidRPr="008359C4">
        <w:rPr>
          <w:rFonts w:cs="Times New Roman"/>
          <w:lang w:val="en-GB" w:eastAsia="en-GB" w:bidi="th-TH"/>
        </w:rPr>
        <w:t>Name :</w:t>
      </w:r>
      <w:proofErr w:type="gramEnd"/>
      <w:r w:rsidRPr="008359C4">
        <w:rPr>
          <w:rFonts w:cs="Times New Roman"/>
          <w:lang w:val="en-GB" w:eastAsia="en-GB" w:bidi="th-TH"/>
        </w:rPr>
        <w:t xml:space="preserve"> </w:t>
      </w:r>
      <w:r w:rsidR="002C2FB9" w:rsidRPr="008359C4">
        <w:rPr>
          <w:rFonts w:cs="Times New Roman"/>
          <w:lang w:val="en-GB" w:eastAsia="en-GB" w:bidi="th-TH"/>
        </w:rPr>
        <w:t>define naming in csv file format</w:t>
      </w:r>
    </w:p>
    <w:p w:rsidR="009D4D8D" w:rsidRPr="008359C4" w:rsidRDefault="009D4D8D" w:rsidP="0020117C">
      <w:pPr>
        <w:rPr>
          <w:rFonts w:cs="Times New Roman"/>
          <w:lang w:val="en-GB" w:eastAsia="en-GB" w:bidi="th-TH"/>
        </w:rPr>
      </w:pPr>
      <w:proofErr w:type="gramStart"/>
      <w:r w:rsidRPr="008359C4">
        <w:rPr>
          <w:rFonts w:cs="Times New Roman"/>
          <w:lang w:val="en-GB" w:eastAsia="en-GB" w:bidi="th-TH"/>
        </w:rPr>
        <w:t>Mandatory :</w:t>
      </w:r>
      <w:proofErr w:type="gramEnd"/>
      <w:r w:rsidRPr="008359C4">
        <w:rPr>
          <w:rFonts w:cs="Times New Roman"/>
          <w:lang w:val="en-GB" w:eastAsia="en-GB" w:bidi="th-TH"/>
        </w:rPr>
        <w:t xml:space="preserve"> set Mandatory field</w:t>
      </w:r>
    </w:p>
    <w:p w:rsidR="009D4D8D" w:rsidRPr="008359C4" w:rsidRDefault="009D4D8D" w:rsidP="0020117C">
      <w:pPr>
        <w:rPr>
          <w:rFonts w:cs="Times New Roman"/>
          <w:lang w:val="en-GB" w:eastAsia="en-GB" w:bidi="th-TH"/>
        </w:rPr>
      </w:pPr>
      <w:proofErr w:type="spellStart"/>
      <w:r w:rsidRPr="008359C4">
        <w:rPr>
          <w:rFonts w:cs="Times New Roman"/>
          <w:lang w:val="en-GB" w:eastAsia="en-GB" w:bidi="th-TH"/>
        </w:rPr>
        <w:t>Maping</w:t>
      </w:r>
      <w:proofErr w:type="spellEnd"/>
      <w:r w:rsidRPr="008359C4">
        <w:rPr>
          <w:rFonts w:cs="Times New Roman"/>
          <w:lang w:val="en-GB" w:eastAsia="en-GB" w:bidi="th-TH"/>
        </w:rPr>
        <w:t xml:space="preserve"> to X3 </w:t>
      </w:r>
      <w:proofErr w:type="gramStart"/>
      <w:r w:rsidRPr="008359C4">
        <w:rPr>
          <w:rFonts w:cs="Times New Roman"/>
          <w:lang w:val="en-GB" w:eastAsia="en-GB" w:bidi="th-TH"/>
        </w:rPr>
        <w:t>Outgoing :</w:t>
      </w:r>
      <w:proofErr w:type="gramEnd"/>
      <w:r w:rsidRPr="008359C4">
        <w:rPr>
          <w:rFonts w:cs="Times New Roman"/>
          <w:lang w:val="en-GB" w:eastAsia="en-GB" w:bidi="th-TH"/>
        </w:rPr>
        <w:t xml:space="preserve"> </w:t>
      </w:r>
      <w:proofErr w:type="spellStart"/>
      <w:r w:rsidRPr="008359C4">
        <w:rPr>
          <w:rFonts w:cs="Times New Roman"/>
          <w:lang w:val="en-GB" w:eastAsia="en-GB" w:bidi="th-TH"/>
        </w:rPr>
        <w:t>Mapfield</w:t>
      </w:r>
      <w:proofErr w:type="spellEnd"/>
      <w:r w:rsidRPr="008359C4">
        <w:rPr>
          <w:rFonts w:cs="Times New Roman"/>
          <w:lang w:val="en-GB" w:eastAsia="en-GB" w:bidi="th-TH"/>
        </w:rPr>
        <w:t xml:space="preserve"> to X3</w:t>
      </w:r>
    </w:p>
    <w:p w:rsidR="009D4D8D" w:rsidRPr="008359C4" w:rsidRDefault="009D4D8D" w:rsidP="0020117C">
      <w:pPr>
        <w:rPr>
          <w:rFonts w:cs="Times New Roman"/>
          <w:lang w:val="en-GB" w:eastAsia="en-GB" w:bidi="th-TH"/>
        </w:rPr>
      </w:pPr>
      <w:r w:rsidRPr="008359C4">
        <w:rPr>
          <w:rFonts w:cs="Times New Roman"/>
          <w:lang w:val="en-GB" w:eastAsia="en-GB" w:bidi="th-TH"/>
        </w:rPr>
        <w:t xml:space="preserve">Node </w:t>
      </w:r>
      <w:proofErr w:type="gramStart"/>
      <w:r w:rsidRPr="008359C4">
        <w:rPr>
          <w:rFonts w:cs="Times New Roman"/>
          <w:lang w:val="en-GB" w:eastAsia="en-GB" w:bidi="th-TH"/>
        </w:rPr>
        <w:t>Name :</w:t>
      </w:r>
      <w:proofErr w:type="gramEnd"/>
      <w:r w:rsidR="00452D32" w:rsidRPr="008359C4">
        <w:rPr>
          <w:rFonts w:cs="Times New Roman"/>
          <w:lang w:val="en-GB" w:eastAsia="en-GB" w:bidi="th-TH"/>
        </w:rPr>
        <w:t xml:space="preserve"> naming show in tree view</w:t>
      </w:r>
    </w:p>
    <w:p w:rsidR="009D4D8D" w:rsidRPr="008359C4" w:rsidRDefault="009D4D8D" w:rsidP="002F6564">
      <w:pPr>
        <w:pStyle w:val="HTMLPreformatted"/>
        <w:rPr>
          <w:rFonts w:ascii="Times New Roman" w:hAnsi="Times New Roman" w:cs="Times New Roman"/>
          <w:sz w:val="24"/>
          <w:szCs w:val="24"/>
          <w:cs/>
        </w:rPr>
      </w:pPr>
      <w:proofErr w:type="gramStart"/>
      <w:r w:rsidRPr="008359C4">
        <w:rPr>
          <w:rFonts w:ascii="Times New Roman" w:hAnsi="Times New Roman" w:cs="Times New Roman"/>
          <w:sz w:val="24"/>
          <w:szCs w:val="24"/>
        </w:rPr>
        <w:t>Visible :</w:t>
      </w:r>
      <w:proofErr w:type="gramEnd"/>
      <w:r w:rsidR="00452D32" w:rsidRPr="008359C4">
        <w:rPr>
          <w:rFonts w:ascii="Times New Roman" w:hAnsi="Times New Roman" w:cs="Times New Roman"/>
          <w:sz w:val="24"/>
          <w:szCs w:val="24"/>
        </w:rPr>
        <w:t xml:space="preserve"> </w:t>
      </w:r>
      <w:r w:rsidR="002F6564" w:rsidRPr="008359C4">
        <w:rPr>
          <w:rStyle w:val="y2iqfc"/>
          <w:rFonts w:ascii="Times New Roman" w:hAnsi="Times New Roman" w:cs="Times New Roman"/>
          <w:sz w:val="24"/>
          <w:szCs w:val="24"/>
          <w:lang w:val="en"/>
        </w:rPr>
        <w:t>to show in tree view or not</w:t>
      </w:r>
    </w:p>
    <w:p w:rsidR="009D4D8D" w:rsidRPr="008359C4" w:rsidRDefault="009D4D8D" w:rsidP="002F656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59C4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="00452D32" w:rsidRPr="008359C4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8359C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359C4">
        <w:rPr>
          <w:rFonts w:ascii="Times New Roman" w:hAnsi="Times New Roman" w:cs="Times New Roman"/>
          <w:sz w:val="24"/>
          <w:szCs w:val="24"/>
        </w:rPr>
        <w:t xml:space="preserve"> </w:t>
      </w:r>
      <w:r w:rsidR="002F6564" w:rsidRPr="008359C4">
        <w:rPr>
          <w:rStyle w:val="y2iqfc"/>
          <w:rFonts w:ascii="Times New Roman" w:hAnsi="Times New Roman" w:cs="Times New Roman"/>
          <w:sz w:val="24"/>
          <w:szCs w:val="24"/>
          <w:lang w:val="en"/>
        </w:rPr>
        <w:t xml:space="preserve">is the </w:t>
      </w:r>
      <w:proofErr w:type="spellStart"/>
      <w:r w:rsidR="002F6564" w:rsidRPr="008359C4">
        <w:rPr>
          <w:rStyle w:val="y2iqfc"/>
          <w:rFonts w:ascii="Times New Roman" w:hAnsi="Times New Roman" w:cs="Times New Roman"/>
          <w:sz w:val="24"/>
          <w:szCs w:val="24"/>
          <w:lang w:val="en"/>
        </w:rPr>
        <w:t>xpath</w:t>
      </w:r>
      <w:proofErr w:type="spellEnd"/>
      <w:r w:rsidR="002F6564" w:rsidRPr="008359C4">
        <w:rPr>
          <w:rStyle w:val="y2iqfc"/>
          <w:rFonts w:ascii="Times New Roman" w:hAnsi="Times New Roman" w:cs="Times New Roman"/>
          <w:sz w:val="24"/>
          <w:szCs w:val="24"/>
          <w:lang w:val="en"/>
        </w:rPr>
        <w:t xml:space="preserve"> of the node in the message</w:t>
      </w:r>
    </w:p>
    <w:p w:rsidR="0020117C" w:rsidRDefault="0020117C" w:rsidP="0020117C">
      <w:pPr>
        <w:rPr>
          <w:lang w:val="en-GB" w:eastAsia="en-GB" w:bidi="th-TH"/>
        </w:rPr>
      </w:pPr>
    </w:p>
    <w:p w:rsidR="00E36017" w:rsidRDefault="00E36017" w:rsidP="0020117C">
      <w:pPr>
        <w:rPr>
          <w:lang w:val="en-GB" w:eastAsia="en-GB" w:bidi="th-TH"/>
        </w:rPr>
      </w:pPr>
    </w:p>
    <w:p w:rsidR="00E36017" w:rsidRDefault="00E36017" w:rsidP="0020117C">
      <w:pPr>
        <w:rPr>
          <w:lang w:val="en-GB" w:eastAsia="en-GB" w:bidi="th-TH"/>
        </w:rPr>
      </w:pPr>
    </w:p>
    <w:p w:rsidR="00E36017" w:rsidRDefault="00E36017" w:rsidP="0020117C">
      <w:pPr>
        <w:rPr>
          <w:lang w:val="en-GB" w:eastAsia="en-GB" w:bidi="th-TH"/>
        </w:rPr>
      </w:pPr>
    </w:p>
    <w:p w:rsidR="00E36017" w:rsidRDefault="00E36017" w:rsidP="0020117C">
      <w:pPr>
        <w:rPr>
          <w:lang w:val="en-GB" w:eastAsia="en-GB" w:bidi="th-TH"/>
        </w:rPr>
      </w:pPr>
    </w:p>
    <w:p w:rsidR="009D4D8D" w:rsidRDefault="009D4D8D" w:rsidP="009D4D8D">
      <w:pPr>
        <w:pStyle w:val="Heading2"/>
        <w:rPr>
          <w:noProof/>
          <w:lang w:val="en-GB" w:eastAsia="en-GB" w:bidi="th-TH"/>
        </w:rPr>
      </w:pPr>
      <w:r>
        <w:rPr>
          <w:noProof/>
          <w:lang w:val="en-GB" w:eastAsia="en-GB" w:bidi="th-TH"/>
        </w:rPr>
        <w:lastRenderedPageBreak/>
        <w:t xml:space="preserve">Import </w:t>
      </w:r>
      <w:r w:rsidRPr="0020117C">
        <w:rPr>
          <w:noProof/>
          <w:lang w:val="en-GB" w:eastAsia="en-GB" w:bidi="th-TH"/>
        </w:rPr>
        <w:t>Sc</w:t>
      </w:r>
      <w:r>
        <w:rPr>
          <w:noProof/>
          <w:lang w:val="en-GB" w:eastAsia="en-GB" w:bidi="th-TH"/>
        </w:rPr>
        <w:t xml:space="preserve">een Configuration </w:t>
      </w:r>
    </w:p>
    <w:p w:rsidR="002F6564" w:rsidRPr="008359C4" w:rsidRDefault="002F6564" w:rsidP="002F656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359C4">
        <w:rPr>
          <w:rStyle w:val="y2iqfc"/>
          <w:rFonts w:ascii="Times New Roman" w:hAnsi="Times New Roman" w:cs="Times New Roman"/>
          <w:sz w:val="24"/>
          <w:szCs w:val="24"/>
          <w:lang w:val="en"/>
        </w:rPr>
        <w:t>Add Screen Configuration via import file</w:t>
      </w:r>
    </w:p>
    <w:p w:rsidR="005C190E" w:rsidRPr="002F6564" w:rsidRDefault="005C190E" w:rsidP="005C190E">
      <w:pPr>
        <w:rPr>
          <w:lang w:val="en" w:eastAsia="en-GB" w:bidi="th-TH"/>
        </w:rPr>
      </w:pPr>
    </w:p>
    <w:p w:rsidR="005C190E" w:rsidRDefault="00A27C91" w:rsidP="005C190E">
      <w:pPr>
        <w:rPr>
          <w:lang w:val="en-GB" w:eastAsia="en-GB" w:bidi="th-TH"/>
        </w:rPr>
      </w:pPr>
      <w:r>
        <w:rPr>
          <w:lang w:val="en-GB" w:eastAsia="en-GB" w:bidi="th-TH"/>
        </w:rPr>
        <w:pict>
          <v:shape id="_x0000_i1030" type="#_x0000_t75" style="width:476.4pt;height:156.55pt">
            <v:imagedata r:id="rId17" o:title="screen_config_import1"/>
          </v:shape>
        </w:pict>
      </w:r>
    </w:p>
    <w:p w:rsidR="00741ED3" w:rsidRDefault="00741ED3" w:rsidP="005C190E">
      <w:pPr>
        <w:rPr>
          <w:lang w:val="en-GB" w:eastAsia="en-GB" w:bidi="th-TH"/>
        </w:rPr>
      </w:pPr>
    </w:p>
    <w:p w:rsidR="00741ED3" w:rsidRDefault="00741ED3" w:rsidP="005C190E">
      <w:pPr>
        <w:rPr>
          <w:lang w:val="en-GB" w:eastAsia="en-GB" w:bidi="th-TH"/>
        </w:rPr>
      </w:pPr>
      <w:r>
        <w:rPr>
          <w:lang w:val="en-GB" w:eastAsia="en-GB" w:bidi="th-TH"/>
        </w:rPr>
        <w:t xml:space="preserve">Click Import </w:t>
      </w:r>
    </w:p>
    <w:p w:rsidR="005C190E" w:rsidRPr="005C190E" w:rsidRDefault="005C190E" w:rsidP="005C190E">
      <w:pPr>
        <w:rPr>
          <w:lang w:val="en-GB" w:eastAsia="en-GB" w:bidi="th-TH"/>
        </w:rPr>
      </w:pPr>
    </w:p>
    <w:p w:rsidR="009D4D8D" w:rsidRDefault="00A27C91" w:rsidP="0020117C">
      <w:pPr>
        <w:rPr>
          <w:lang w:val="en-GB" w:eastAsia="en-GB" w:bidi="th-TH"/>
        </w:rPr>
      </w:pPr>
      <w:r>
        <w:rPr>
          <w:lang w:val="en-GB" w:eastAsia="en-GB" w:bidi="th-TH"/>
        </w:rPr>
        <w:pict>
          <v:shape id="_x0000_i1031" type="#_x0000_t75" style="width:476.35pt;height:289.9pt">
            <v:imagedata r:id="rId18" o:title="screen_config_import2"/>
          </v:shape>
        </w:pict>
      </w:r>
    </w:p>
    <w:p w:rsidR="00741ED3" w:rsidRDefault="00741ED3" w:rsidP="0020117C">
      <w:pPr>
        <w:rPr>
          <w:lang w:val="en-GB" w:eastAsia="en-GB" w:bidi="th-TH"/>
        </w:rPr>
      </w:pPr>
    </w:p>
    <w:p w:rsidR="00741ED3" w:rsidRDefault="00741ED3" w:rsidP="0020117C">
      <w:pPr>
        <w:rPr>
          <w:lang w:val="en-GB" w:eastAsia="en-GB" w:bidi="th-TH"/>
        </w:rPr>
      </w:pPr>
      <w:r>
        <w:rPr>
          <w:lang w:val="en-GB" w:eastAsia="en-GB" w:bidi="th-TH"/>
        </w:rPr>
        <w:t xml:space="preserve">Select X3 Screen configuration file </w:t>
      </w:r>
      <w:proofErr w:type="gramStart"/>
      <w:r>
        <w:rPr>
          <w:lang w:val="en-GB" w:eastAsia="en-GB" w:bidi="th-TH"/>
        </w:rPr>
        <w:t>&gt;  Open</w:t>
      </w:r>
      <w:proofErr w:type="gramEnd"/>
    </w:p>
    <w:p w:rsidR="00966C0B" w:rsidRDefault="00966C0B" w:rsidP="0020117C">
      <w:pPr>
        <w:rPr>
          <w:lang w:val="en-GB" w:eastAsia="en-GB" w:bidi="th-TH"/>
        </w:rPr>
      </w:pPr>
    </w:p>
    <w:p w:rsidR="00741ED3" w:rsidRDefault="00741ED3" w:rsidP="0020117C">
      <w:pPr>
        <w:rPr>
          <w:lang w:val="en-GB" w:eastAsia="en-GB" w:bidi="th-TH"/>
        </w:rPr>
      </w:pPr>
    </w:p>
    <w:p w:rsidR="00741ED3" w:rsidRDefault="00741ED3" w:rsidP="0020117C">
      <w:pPr>
        <w:rPr>
          <w:lang w:val="en-GB" w:eastAsia="en-GB" w:bidi="th-TH"/>
        </w:rPr>
      </w:pPr>
    </w:p>
    <w:p w:rsidR="00741ED3" w:rsidRDefault="00741ED3" w:rsidP="0020117C">
      <w:pPr>
        <w:rPr>
          <w:lang w:val="en-GB" w:eastAsia="en-GB" w:bidi="th-TH"/>
        </w:rPr>
      </w:pPr>
    </w:p>
    <w:p w:rsidR="00741ED3" w:rsidRDefault="00741ED3" w:rsidP="0020117C">
      <w:pPr>
        <w:rPr>
          <w:lang w:val="en-GB" w:eastAsia="en-GB" w:bidi="th-TH"/>
        </w:rPr>
      </w:pPr>
    </w:p>
    <w:p w:rsidR="00741ED3" w:rsidRDefault="00966C0B" w:rsidP="00741ED3">
      <w:pPr>
        <w:pStyle w:val="Heading2"/>
        <w:rPr>
          <w:noProof/>
          <w:lang w:val="en-GB" w:eastAsia="en-GB" w:bidi="th-TH"/>
        </w:rPr>
      </w:pPr>
      <w:r>
        <w:rPr>
          <w:noProof/>
          <w:lang w:val="en-GB" w:eastAsia="en-GB" w:bidi="th-TH"/>
        </w:rPr>
        <w:lastRenderedPageBreak/>
        <w:t xml:space="preserve">Export </w:t>
      </w:r>
      <w:r w:rsidRPr="0020117C">
        <w:rPr>
          <w:noProof/>
          <w:lang w:val="en-GB" w:eastAsia="en-GB" w:bidi="th-TH"/>
        </w:rPr>
        <w:t>Sc</w:t>
      </w:r>
      <w:r>
        <w:rPr>
          <w:noProof/>
          <w:lang w:val="en-GB" w:eastAsia="en-GB" w:bidi="th-TH"/>
        </w:rPr>
        <w:t xml:space="preserve">een Configuration </w:t>
      </w:r>
    </w:p>
    <w:p w:rsidR="00741ED3" w:rsidRDefault="00452D32" w:rsidP="00741ED3">
      <w:pPr>
        <w:rPr>
          <w:lang w:eastAsia="en-GB" w:bidi="th-TH"/>
        </w:rPr>
      </w:pPr>
      <w:r>
        <w:rPr>
          <w:lang w:eastAsia="en-GB" w:bidi="th-TH"/>
        </w:rPr>
        <w:t>Export Screen Configuration</w:t>
      </w:r>
    </w:p>
    <w:p w:rsidR="002F6564" w:rsidRPr="00452D32" w:rsidRDefault="002F6564" w:rsidP="00741ED3">
      <w:pPr>
        <w:rPr>
          <w:lang w:eastAsia="en-GB" w:bidi="th-TH"/>
        </w:rPr>
      </w:pPr>
    </w:p>
    <w:p w:rsidR="00966C0B" w:rsidRDefault="00A27C91" w:rsidP="00966C0B">
      <w:pPr>
        <w:rPr>
          <w:lang w:val="en-GB" w:eastAsia="en-GB" w:bidi="th-TH"/>
        </w:rPr>
      </w:pPr>
      <w:r>
        <w:rPr>
          <w:lang w:val="en-GB" w:eastAsia="en-GB" w:bidi="th-TH"/>
        </w:rPr>
        <w:pict>
          <v:shape id="_x0000_i1032" type="#_x0000_t75" style="width:476.5pt;height:160.3pt">
            <v:imagedata r:id="rId19" o:title="screen_config_export"/>
          </v:shape>
        </w:pict>
      </w:r>
    </w:p>
    <w:p w:rsidR="00966C0B" w:rsidRDefault="00966C0B" w:rsidP="00966C0B">
      <w:pPr>
        <w:rPr>
          <w:lang w:val="en-GB" w:eastAsia="en-GB" w:bidi="th-TH"/>
        </w:rPr>
      </w:pPr>
    </w:p>
    <w:p w:rsidR="00966C0B" w:rsidRPr="00966C0B" w:rsidRDefault="00741ED3" w:rsidP="00966C0B">
      <w:pPr>
        <w:rPr>
          <w:lang w:val="en-GB" w:eastAsia="en-GB" w:bidi="th-TH"/>
        </w:rPr>
      </w:pPr>
      <w:r>
        <w:rPr>
          <w:lang w:val="en-GB" w:eastAsia="en-GB" w:bidi="th-TH"/>
        </w:rPr>
        <w:t>Select Screen Name &gt; Export &gt; Select Save File Location</w:t>
      </w:r>
    </w:p>
    <w:p w:rsidR="00966C0B" w:rsidRDefault="00741ED3" w:rsidP="00131DA1">
      <w:pPr>
        <w:pStyle w:val="Heading1"/>
      </w:pPr>
      <w:r>
        <w:lastRenderedPageBreak/>
        <w:t xml:space="preserve">Manual Key </w:t>
      </w:r>
      <w:proofErr w:type="gramStart"/>
      <w:r w:rsidR="000256B0">
        <w:t>In</w:t>
      </w:r>
      <w:proofErr w:type="gramEnd"/>
      <w:r w:rsidR="000256B0">
        <w:t xml:space="preserve"> Management</w:t>
      </w:r>
    </w:p>
    <w:p w:rsidR="00741ED3" w:rsidRPr="00741ED3" w:rsidRDefault="002F6564" w:rsidP="00741ED3">
      <w:pPr>
        <w:rPr>
          <w:lang w:bidi="th-TH"/>
        </w:rPr>
      </w:pPr>
      <w:r>
        <w:t>Used for creating and outgoing ISO20022 standard (MX).</w:t>
      </w:r>
    </w:p>
    <w:p w:rsidR="00131DA1" w:rsidRDefault="00131DA1" w:rsidP="00131DA1">
      <w:pPr>
        <w:pStyle w:val="Heading2"/>
        <w:rPr>
          <w:noProof/>
          <w:lang w:val="en-GB" w:eastAsia="en-GB" w:bidi="th-TH"/>
        </w:rPr>
      </w:pPr>
      <w:r w:rsidRPr="00131DA1">
        <w:rPr>
          <w:noProof/>
          <w:lang w:val="en-GB" w:eastAsia="en-GB" w:bidi="th-TH"/>
        </w:rPr>
        <w:t>Create Mx Message</w:t>
      </w:r>
    </w:p>
    <w:p w:rsidR="0075206C" w:rsidRPr="008359C4" w:rsidRDefault="002F6564" w:rsidP="002F656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359C4">
        <w:rPr>
          <w:rStyle w:val="y2iqfc"/>
          <w:rFonts w:ascii="Times New Roman" w:hAnsi="Times New Roman" w:cs="Times New Roman"/>
          <w:sz w:val="24"/>
          <w:szCs w:val="24"/>
          <w:lang w:val="en"/>
        </w:rPr>
        <w:t xml:space="preserve">Creating ISO20022 Standard (MX) </w:t>
      </w:r>
    </w:p>
    <w:p w:rsidR="0075206C" w:rsidRPr="0075206C" w:rsidRDefault="0075206C" w:rsidP="0075206C">
      <w:pPr>
        <w:rPr>
          <w:lang w:val="en-GB" w:eastAsia="en-GB" w:bidi="th-TH"/>
        </w:rPr>
      </w:pPr>
    </w:p>
    <w:p w:rsidR="00131DA1" w:rsidRDefault="00A27C91" w:rsidP="00131DA1">
      <w:r>
        <w:pict>
          <v:shape id="_x0000_i1033" type="#_x0000_t75" style="width:333.05pt;height:220.55pt">
            <v:imagedata r:id="rId20" o:title="Screenshot 2021-10-19 133310"/>
          </v:shape>
        </w:pict>
      </w:r>
    </w:p>
    <w:p w:rsidR="0075206C" w:rsidRDefault="0075206C" w:rsidP="00131DA1"/>
    <w:p w:rsidR="0075206C" w:rsidRDefault="0075206C" w:rsidP="00131DA1">
      <w:r>
        <w:t>X3 &gt; Transaction &gt; Manual key in</w:t>
      </w:r>
    </w:p>
    <w:p w:rsidR="0075206C" w:rsidRDefault="0075206C" w:rsidP="00131DA1"/>
    <w:p w:rsidR="0075206C" w:rsidRDefault="0075206C" w:rsidP="00131DA1"/>
    <w:p w:rsidR="0075206C" w:rsidRDefault="0075206C" w:rsidP="00131DA1"/>
    <w:p w:rsidR="0075206C" w:rsidRDefault="0075206C" w:rsidP="00131DA1"/>
    <w:p w:rsidR="0075206C" w:rsidRDefault="0075206C" w:rsidP="00131DA1"/>
    <w:p w:rsidR="0075206C" w:rsidRDefault="0075206C" w:rsidP="00131DA1"/>
    <w:p w:rsidR="0075206C" w:rsidRDefault="0075206C" w:rsidP="00131DA1"/>
    <w:p w:rsidR="0001536C" w:rsidRDefault="0001536C" w:rsidP="00131DA1"/>
    <w:p w:rsidR="0001536C" w:rsidRDefault="00A27C91" w:rsidP="00131DA1">
      <w:r>
        <w:lastRenderedPageBreak/>
        <w:pict>
          <v:shape id="_x0000_i1034" type="#_x0000_t75" style="width:476.1pt;height:218.35pt">
            <v:imagedata r:id="rId21" o:title="Screenshot 2021-10-19 134102"/>
          </v:shape>
        </w:pict>
      </w:r>
    </w:p>
    <w:p w:rsidR="0075206C" w:rsidRDefault="0075206C" w:rsidP="00131DA1">
      <w:r>
        <w:t>Input All Field &gt; Load</w:t>
      </w:r>
    </w:p>
    <w:p w:rsidR="0075206C" w:rsidRDefault="0075206C" w:rsidP="00131DA1">
      <w:r>
        <w:t>Module Name:</w:t>
      </w:r>
      <w:r w:rsidR="00A30D83">
        <w:t xml:space="preserve"> ISO20022 Standard (MX) System Module</w:t>
      </w:r>
    </w:p>
    <w:p w:rsidR="0075206C" w:rsidRDefault="0075206C" w:rsidP="00131DA1">
      <w:r>
        <w:t>Message Type:</w:t>
      </w:r>
      <w:r w:rsidR="00A30D83">
        <w:t xml:space="preserve"> </w:t>
      </w:r>
      <w:r w:rsidR="00A30D83">
        <w:t>ISO20022 Standard</w:t>
      </w:r>
      <w:r w:rsidR="00A30D83">
        <w:t xml:space="preserve"> (MX) Message Type</w:t>
      </w:r>
    </w:p>
    <w:p w:rsidR="0075206C" w:rsidRDefault="0075206C" w:rsidP="0075206C">
      <w:r>
        <w:t xml:space="preserve">Receiving </w:t>
      </w:r>
      <w:proofErr w:type="spellStart"/>
      <w:r>
        <w:t>Bic</w:t>
      </w:r>
      <w:proofErr w:type="spellEnd"/>
      <w:r>
        <w:t>:</w:t>
      </w:r>
      <w:r w:rsidR="00A30D83">
        <w:t xml:space="preserve"> Select Receiving Business</w:t>
      </w:r>
    </w:p>
    <w:p w:rsidR="0075206C" w:rsidRDefault="0075206C" w:rsidP="00131DA1"/>
    <w:p w:rsidR="0075206C" w:rsidRDefault="0075206C" w:rsidP="00131DA1"/>
    <w:p w:rsidR="0075206C" w:rsidRDefault="0075206C" w:rsidP="00131DA1"/>
    <w:p w:rsidR="0075206C" w:rsidRDefault="0075206C" w:rsidP="00131DA1"/>
    <w:p w:rsidR="0075206C" w:rsidRDefault="0075206C" w:rsidP="00131DA1"/>
    <w:p w:rsidR="0075206C" w:rsidRDefault="0075206C" w:rsidP="00131DA1"/>
    <w:p w:rsidR="0075206C" w:rsidRDefault="0075206C" w:rsidP="00131DA1"/>
    <w:p w:rsidR="0075206C" w:rsidRDefault="0075206C" w:rsidP="00131DA1"/>
    <w:p w:rsidR="0075206C" w:rsidRDefault="0075206C" w:rsidP="00131DA1"/>
    <w:p w:rsidR="0075206C" w:rsidRDefault="0075206C" w:rsidP="00131DA1">
      <w:r>
        <w:t xml:space="preserve"> </w:t>
      </w:r>
    </w:p>
    <w:p w:rsidR="0001536C" w:rsidRDefault="0001536C" w:rsidP="00131DA1"/>
    <w:p w:rsidR="0001536C" w:rsidRDefault="002C2FB9" w:rsidP="00131DA1">
      <w:r>
        <w:lastRenderedPageBreak/>
        <w:pict>
          <v:shape id="_x0000_i1035" type="#_x0000_t75" style="width:181.1pt;height:275.75pt">
            <v:imagedata r:id="rId22" o:title="Screenshot 2021-10-19 134202"/>
          </v:shape>
        </w:pict>
      </w:r>
    </w:p>
    <w:p w:rsidR="0001536C" w:rsidRDefault="0001536C" w:rsidP="00131DA1"/>
    <w:p w:rsidR="0075206C" w:rsidRDefault="0075206C" w:rsidP="00131DA1">
      <w:r>
        <w:t xml:space="preserve">Input All </w:t>
      </w:r>
      <w:r w:rsidR="00A30D83">
        <w:t xml:space="preserve">Require Mandatory </w:t>
      </w:r>
      <w:proofErr w:type="gramStart"/>
      <w:r w:rsidR="00A30D83">
        <w:t>field</w:t>
      </w:r>
      <w:r w:rsidR="00A30D83">
        <w:t xml:space="preserve"> </w:t>
      </w:r>
      <w:r>
        <w:t xml:space="preserve"> &gt;</w:t>
      </w:r>
      <w:proofErr w:type="gramEnd"/>
      <w:r>
        <w:t xml:space="preserve"> Save Draft or Save Complete</w:t>
      </w:r>
    </w:p>
    <w:p w:rsidR="0001536C" w:rsidRDefault="0001536C" w:rsidP="0001536C">
      <w:pPr>
        <w:pStyle w:val="Heading1"/>
      </w:pPr>
      <w:r w:rsidRPr="0001536C">
        <w:lastRenderedPageBreak/>
        <w:t xml:space="preserve">Upload </w:t>
      </w:r>
      <w:proofErr w:type="spellStart"/>
      <w:r w:rsidRPr="0001536C">
        <w:t>Mx</w:t>
      </w:r>
      <w:proofErr w:type="spellEnd"/>
      <w:r w:rsidRPr="0001536C">
        <w:t xml:space="preserve"> Message csv</w:t>
      </w:r>
    </w:p>
    <w:p w:rsidR="002F6564" w:rsidRDefault="002F6564" w:rsidP="002F6564">
      <w:r>
        <w:t>Used for uploading ISO20022 Message from CSV format file.</w:t>
      </w:r>
    </w:p>
    <w:p w:rsidR="002F6564" w:rsidRDefault="002F6564" w:rsidP="002F6564">
      <w:pPr>
        <w:rPr>
          <w:lang w:bidi="th-TH"/>
        </w:rPr>
      </w:pPr>
    </w:p>
    <w:p w:rsidR="00F362D2" w:rsidRDefault="00F362D2" w:rsidP="002F6564">
      <w:pPr>
        <w:rPr>
          <w:noProof/>
          <w:lang w:val="en-GB" w:eastAsia="en-GB" w:bidi="th-TH"/>
        </w:rPr>
      </w:pPr>
      <w:r w:rsidRPr="00F362D2">
        <w:rPr>
          <w:noProof/>
          <w:lang w:val="en-GB" w:eastAsia="en-GB" w:bidi="th-TH"/>
        </w:rPr>
        <w:t>Upload csv file</w:t>
      </w:r>
    </w:p>
    <w:p w:rsidR="00F362D2" w:rsidRDefault="00A27C91" w:rsidP="00F362D2">
      <w:pPr>
        <w:rPr>
          <w:lang w:val="en-GB" w:eastAsia="en-GB" w:bidi="th-TH"/>
        </w:rPr>
      </w:pPr>
      <w:r>
        <w:rPr>
          <w:lang w:val="en-GB" w:eastAsia="en-GB" w:bidi="th-TH"/>
        </w:rPr>
        <w:pict>
          <v:shape id="_x0000_i1036" type="#_x0000_t75" style="width:317.3pt;height:263.3pt">
            <v:imagedata r:id="rId23" o:title="Screenshot 2021-10-19 135858"/>
          </v:shape>
        </w:pict>
      </w:r>
    </w:p>
    <w:p w:rsidR="006F2615" w:rsidRDefault="006F2615" w:rsidP="00F362D2">
      <w:pPr>
        <w:rPr>
          <w:lang w:val="en-GB" w:eastAsia="en-GB" w:bidi="th-TH"/>
        </w:rPr>
      </w:pPr>
    </w:p>
    <w:p w:rsidR="006F2615" w:rsidRDefault="006F2615" w:rsidP="00F362D2">
      <w:pPr>
        <w:rPr>
          <w:lang w:val="en-GB" w:eastAsia="en-GB" w:bidi="th-TH"/>
        </w:rPr>
      </w:pPr>
      <w:r>
        <w:rPr>
          <w:lang w:val="en-GB" w:eastAsia="en-GB" w:bidi="th-TH"/>
        </w:rPr>
        <w:t xml:space="preserve">X3 &gt; Transaction &gt; Upload CSV </w:t>
      </w:r>
    </w:p>
    <w:p w:rsidR="006F2615" w:rsidRDefault="006F2615" w:rsidP="00F362D2">
      <w:pPr>
        <w:rPr>
          <w:lang w:val="en-GB" w:eastAsia="en-GB" w:bidi="th-TH"/>
        </w:rPr>
      </w:pPr>
    </w:p>
    <w:p w:rsidR="006F2615" w:rsidRDefault="006F2615" w:rsidP="00F362D2">
      <w:pPr>
        <w:rPr>
          <w:lang w:val="en-GB" w:eastAsia="en-GB" w:bidi="th-TH"/>
        </w:rPr>
      </w:pPr>
    </w:p>
    <w:p w:rsidR="00F362D2" w:rsidRDefault="00F362D2" w:rsidP="00F362D2">
      <w:pPr>
        <w:rPr>
          <w:lang w:val="en-GB" w:eastAsia="en-GB" w:bidi="th-TH"/>
        </w:rPr>
      </w:pPr>
    </w:p>
    <w:p w:rsidR="00F362D2" w:rsidRDefault="002C2FB9" w:rsidP="00F362D2">
      <w:pPr>
        <w:rPr>
          <w:lang w:val="en-GB" w:eastAsia="en-GB" w:bidi="th-TH"/>
        </w:rPr>
      </w:pPr>
      <w:r>
        <w:rPr>
          <w:lang w:val="en-GB" w:eastAsia="en-GB" w:bidi="th-TH"/>
        </w:rPr>
        <w:lastRenderedPageBreak/>
        <w:pict>
          <v:shape id="_x0000_i1037" type="#_x0000_t75" style="width:476.5pt;height:284.4pt">
            <v:imagedata r:id="rId24" o:title="Screenshot 2021-10-19 140118"/>
          </v:shape>
        </w:pict>
      </w:r>
    </w:p>
    <w:p w:rsidR="006F2615" w:rsidRDefault="006F2615" w:rsidP="00F362D2">
      <w:pPr>
        <w:rPr>
          <w:lang w:val="en-GB" w:eastAsia="en-GB" w:bidi="th-TH"/>
        </w:rPr>
      </w:pPr>
    </w:p>
    <w:p w:rsidR="006F2615" w:rsidRPr="008359C4" w:rsidRDefault="008359C4" w:rsidP="002F6564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="006F2615" w:rsidRPr="008359C4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="006F2615" w:rsidRPr="008359C4">
        <w:rPr>
          <w:rFonts w:ascii="Times New Roman" w:hAnsi="Times New Roman" w:cs="Times New Roman"/>
          <w:sz w:val="24"/>
          <w:szCs w:val="24"/>
        </w:rPr>
        <w:t xml:space="preserve"> </w:t>
      </w:r>
      <w:r w:rsidR="002F6564" w:rsidRPr="008359C4">
        <w:rPr>
          <w:rStyle w:val="y2iqfc"/>
          <w:rFonts w:ascii="Times New Roman" w:hAnsi="Times New Roman" w:cs="Times New Roman"/>
          <w:sz w:val="24"/>
          <w:szCs w:val="24"/>
          <w:lang w:val="en"/>
        </w:rPr>
        <w:t>select csv file to upload</w:t>
      </w:r>
    </w:p>
    <w:p w:rsidR="006F2615" w:rsidRPr="008359C4" w:rsidRDefault="008359C4" w:rsidP="002F6564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Step </w:t>
      </w:r>
      <w:proofErr w:type="gramStart"/>
      <w:r w:rsidR="006F2615" w:rsidRPr="008359C4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="006F2615" w:rsidRPr="008359C4">
        <w:rPr>
          <w:rFonts w:ascii="Times New Roman" w:hAnsi="Times New Roman" w:cs="Times New Roman"/>
          <w:sz w:val="24"/>
          <w:szCs w:val="24"/>
        </w:rPr>
        <w:t xml:space="preserve"> </w:t>
      </w:r>
      <w:r w:rsidR="002F6564" w:rsidRPr="008359C4">
        <w:rPr>
          <w:rStyle w:val="y2iqfc"/>
          <w:rFonts w:ascii="Times New Roman" w:hAnsi="Times New Roman" w:cs="Times New Roman"/>
          <w:sz w:val="24"/>
          <w:szCs w:val="24"/>
          <w:lang w:val="en"/>
        </w:rPr>
        <w:t>Press “Upload” to start uploading csv file.</w:t>
      </w:r>
    </w:p>
    <w:p w:rsidR="003E5092" w:rsidRPr="008359C4" w:rsidRDefault="003E5092" w:rsidP="00F362D2">
      <w:pPr>
        <w:rPr>
          <w:rFonts w:cs="Times New Roman"/>
          <w:cs/>
          <w:lang w:eastAsia="en-GB" w:bidi="th-TH"/>
        </w:rPr>
      </w:pPr>
      <w:r w:rsidRPr="008359C4">
        <w:rPr>
          <w:rFonts w:cs="Times New Roman"/>
          <w:lang w:eastAsia="en-GB" w:bidi="th-TH"/>
        </w:rPr>
        <w:t xml:space="preserve">Tracking </w:t>
      </w:r>
      <w:proofErr w:type="gramStart"/>
      <w:r w:rsidRPr="008359C4">
        <w:rPr>
          <w:rFonts w:cs="Times New Roman"/>
          <w:lang w:eastAsia="en-GB" w:bidi="th-TH"/>
        </w:rPr>
        <w:t>No :</w:t>
      </w:r>
      <w:proofErr w:type="gramEnd"/>
      <w:r w:rsidRPr="008359C4">
        <w:rPr>
          <w:rFonts w:cs="Times New Roman"/>
          <w:lang w:eastAsia="en-GB" w:bidi="th-TH"/>
        </w:rPr>
        <w:t xml:space="preserve"> </w:t>
      </w:r>
      <w:r w:rsidR="002F6564" w:rsidRPr="008359C4">
        <w:rPr>
          <w:rFonts w:cs="Times New Roman"/>
        </w:rPr>
        <w:t>Used for checking whether the upload was successful or not.</w:t>
      </w:r>
    </w:p>
    <w:p w:rsidR="007C3827" w:rsidRPr="008359C4" w:rsidRDefault="007C3827" w:rsidP="00F362D2">
      <w:pPr>
        <w:rPr>
          <w:rFonts w:cs="Times New Roman"/>
          <w:lang w:val="en-GB" w:eastAsia="en-GB" w:bidi="th-TH"/>
        </w:rPr>
      </w:pPr>
    </w:p>
    <w:p w:rsidR="007C3827" w:rsidRDefault="007C3827" w:rsidP="00F362D2">
      <w:pPr>
        <w:rPr>
          <w:lang w:val="en-GB" w:eastAsia="en-GB" w:bidi="th-TH"/>
        </w:rPr>
      </w:pPr>
    </w:p>
    <w:p w:rsidR="007C3827" w:rsidRDefault="007C3827" w:rsidP="00F362D2">
      <w:pPr>
        <w:rPr>
          <w:lang w:val="en-GB" w:eastAsia="en-GB" w:bidi="th-TH"/>
        </w:rPr>
      </w:pPr>
    </w:p>
    <w:p w:rsidR="007C3827" w:rsidRDefault="007C3827" w:rsidP="00F362D2">
      <w:pPr>
        <w:rPr>
          <w:lang w:val="en-GB" w:eastAsia="en-GB" w:bidi="th-TH"/>
        </w:rPr>
      </w:pPr>
    </w:p>
    <w:p w:rsidR="007C3827" w:rsidRDefault="007C3827" w:rsidP="007C3827">
      <w:pPr>
        <w:pStyle w:val="Heading1"/>
      </w:pPr>
      <w:r w:rsidRPr="007C3827">
        <w:lastRenderedPageBreak/>
        <w:t>Control and monitor</w:t>
      </w:r>
    </w:p>
    <w:p w:rsidR="00A30D83" w:rsidRPr="008359C4" w:rsidRDefault="00A30D83" w:rsidP="00A30D8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359C4">
        <w:rPr>
          <w:rStyle w:val="y2iqfc"/>
          <w:rFonts w:ascii="Times New Roman" w:hAnsi="Times New Roman" w:cs="Times New Roman"/>
          <w:sz w:val="24"/>
          <w:szCs w:val="24"/>
          <w:lang w:val="en"/>
        </w:rPr>
        <w:t>Used to view and manage all ISO2002 Standard (MX) Messages.</w:t>
      </w:r>
    </w:p>
    <w:p w:rsidR="003E5092" w:rsidRDefault="00D76D7A" w:rsidP="00D76D7A">
      <w:pPr>
        <w:pStyle w:val="Heading2"/>
        <w:rPr>
          <w:lang w:bidi="th-TH"/>
        </w:rPr>
      </w:pPr>
      <w:r>
        <w:rPr>
          <w:lang w:bidi="th-TH"/>
        </w:rPr>
        <w:t>Search MX Outgoing Transaction</w:t>
      </w:r>
    </w:p>
    <w:p w:rsidR="00D76D7A" w:rsidRDefault="00D76D7A" w:rsidP="00D76D7A">
      <w:pPr>
        <w:rPr>
          <w:lang w:bidi="th-TH"/>
        </w:rPr>
      </w:pPr>
      <w:r>
        <w:rPr>
          <w:lang w:bidi="th-TH"/>
        </w:rPr>
        <w:t xml:space="preserve">MX Outgoing Transaction Search criteria </w:t>
      </w:r>
    </w:p>
    <w:p w:rsidR="00D76D7A" w:rsidRPr="003E5092" w:rsidRDefault="00D76D7A" w:rsidP="00D76D7A">
      <w:pPr>
        <w:rPr>
          <w:cs/>
          <w:lang w:bidi="th-TH"/>
        </w:rPr>
      </w:pPr>
    </w:p>
    <w:p w:rsidR="00857E2E" w:rsidRDefault="00A27C91" w:rsidP="00857E2E">
      <w:r>
        <w:pict>
          <v:shape id="_x0000_i1038" type="#_x0000_t75" style="width:394.55pt;height:246.8pt">
            <v:imagedata r:id="rId25" o:title="Screenshot 2021-10-19 142847"/>
          </v:shape>
        </w:pict>
      </w:r>
    </w:p>
    <w:p w:rsidR="003E5092" w:rsidRDefault="003E5092" w:rsidP="00857E2E"/>
    <w:p w:rsidR="003E5092" w:rsidRDefault="003E5092" w:rsidP="00857E2E">
      <w:r>
        <w:t>X3 &gt; Dashboard</w:t>
      </w:r>
    </w:p>
    <w:p w:rsidR="00857E2E" w:rsidRDefault="00857E2E" w:rsidP="00857E2E"/>
    <w:p w:rsidR="00857E2E" w:rsidRDefault="00A27C91" w:rsidP="00857E2E">
      <w:r>
        <w:lastRenderedPageBreak/>
        <w:pict>
          <v:shape id="_x0000_i1039" type="#_x0000_t75" style="width:476.1pt;height:399.45pt">
            <v:imagedata r:id="rId26" o:title="Screenshot 2021-10-19 143418"/>
          </v:shape>
        </w:pict>
      </w:r>
    </w:p>
    <w:p w:rsidR="003E5092" w:rsidRDefault="003E5092" w:rsidP="00857E2E"/>
    <w:p w:rsidR="003E5092" w:rsidRDefault="003E5092" w:rsidP="00857E2E">
      <w:bookmarkStart w:id="15" w:name="_GoBack"/>
      <w:r>
        <w:t>Input Criteria field</w:t>
      </w:r>
    </w:p>
    <w:p w:rsidR="003E5092" w:rsidRDefault="003E5092" w:rsidP="00857E2E">
      <w:r>
        <w:t>Message Type:</w:t>
      </w:r>
      <w:r w:rsidR="00A30D83">
        <w:t xml:space="preserve"> </w:t>
      </w:r>
      <w:r w:rsidR="00A30D83">
        <w:t>ISO20022 Standard (MX) Message Type</w:t>
      </w:r>
    </w:p>
    <w:p w:rsidR="003E5092" w:rsidRDefault="003E5092" w:rsidP="00857E2E">
      <w:proofErr w:type="gramStart"/>
      <w:r>
        <w:t>Channels :</w:t>
      </w:r>
      <w:proofErr w:type="gramEnd"/>
      <w:r w:rsidR="00A30D83">
        <w:t xml:space="preserve"> channel of outgoing ISO20022 Standard (MX)</w:t>
      </w:r>
    </w:p>
    <w:p w:rsidR="003E5092" w:rsidRDefault="003E5092" w:rsidP="00857E2E">
      <w:r>
        <w:t xml:space="preserve">Create </w:t>
      </w:r>
      <w:proofErr w:type="gramStart"/>
      <w:r>
        <w:t xml:space="preserve">By </w:t>
      </w:r>
      <w:r w:rsidR="00A30D83">
        <w:t>:</w:t>
      </w:r>
      <w:proofErr w:type="gramEnd"/>
      <w:r w:rsidR="00A30D83">
        <w:t xml:space="preserve"> Create User.</w:t>
      </w:r>
    </w:p>
    <w:p w:rsidR="003E5092" w:rsidRDefault="003E5092" w:rsidP="00857E2E">
      <w:r>
        <w:t xml:space="preserve">Module </w:t>
      </w:r>
      <w:proofErr w:type="gramStart"/>
      <w:r>
        <w:t>Name</w:t>
      </w:r>
      <w:r w:rsidR="00A30D83">
        <w:t xml:space="preserve"> :</w:t>
      </w:r>
      <w:proofErr w:type="gramEnd"/>
      <w:r w:rsidR="00A30D83" w:rsidRPr="00A30D83">
        <w:t xml:space="preserve"> </w:t>
      </w:r>
      <w:r w:rsidR="00A30D83">
        <w:t xml:space="preserve">ISO20022 Standard (MX) </w:t>
      </w:r>
      <w:r w:rsidR="00A30D83">
        <w:t xml:space="preserve">System Module </w:t>
      </w:r>
    </w:p>
    <w:p w:rsidR="003E5092" w:rsidRDefault="003E5092" w:rsidP="00857E2E">
      <w:proofErr w:type="gramStart"/>
      <w:r>
        <w:t xml:space="preserve">CCY </w:t>
      </w:r>
      <w:r w:rsidR="00A30D83">
        <w:t>:</w:t>
      </w:r>
      <w:proofErr w:type="gramEnd"/>
      <w:r w:rsidR="00A30D83">
        <w:t xml:space="preserve"> Outgoing currency</w:t>
      </w:r>
    </w:p>
    <w:p w:rsidR="003E5092" w:rsidRDefault="003E5092" w:rsidP="00857E2E">
      <w:r>
        <w:t xml:space="preserve">Transaction </w:t>
      </w:r>
      <w:proofErr w:type="gramStart"/>
      <w:r>
        <w:t xml:space="preserve">Status </w:t>
      </w:r>
      <w:r w:rsidR="00A30D83">
        <w:t>:</w:t>
      </w:r>
      <w:proofErr w:type="gramEnd"/>
      <w:r w:rsidR="00A30D83">
        <w:t xml:space="preserve"> Status of Outgoing Message</w:t>
      </w:r>
    </w:p>
    <w:p w:rsidR="003E5092" w:rsidRDefault="003E5092" w:rsidP="00857E2E">
      <w:r>
        <w:t xml:space="preserve">Release </w:t>
      </w:r>
      <w:proofErr w:type="gramStart"/>
      <w:r>
        <w:t>Date</w:t>
      </w:r>
      <w:r w:rsidR="00A30D83">
        <w:t xml:space="preserve"> :</w:t>
      </w:r>
      <w:proofErr w:type="gramEnd"/>
      <w:r w:rsidR="00A30D83">
        <w:t xml:space="preserve"> Release Date of Outgoing Message</w:t>
      </w:r>
    </w:p>
    <w:p w:rsidR="003E5092" w:rsidRDefault="003E5092" w:rsidP="00857E2E">
      <w:r>
        <w:t xml:space="preserve">Release </w:t>
      </w:r>
      <w:proofErr w:type="gramStart"/>
      <w:r>
        <w:t xml:space="preserve">Time </w:t>
      </w:r>
      <w:r w:rsidR="00A30D83">
        <w:t>:</w:t>
      </w:r>
      <w:proofErr w:type="gramEnd"/>
      <w:r w:rsidR="00A30D83">
        <w:t xml:space="preserve"> </w:t>
      </w:r>
      <w:r w:rsidR="00A30D83">
        <w:t xml:space="preserve">Release </w:t>
      </w:r>
      <w:r w:rsidR="00A30D83">
        <w:t>Time</w:t>
      </w:r>
      <w:r w:rsidR="00A30D83">
        <w:t xml:space="preserve"> of Outgoing Message</w:t>
      </w:r>
    </w:p>
    <w:p w:rsidR="003E5092" w:rsidRDefault="003E5092" w:rsidP="00857E2E">
      <w:r>
        <w:t xml:space="preserve">Create </w:t>
      </w:r>
      <w:proofErr w:type="gramStart"/>
      <w:r>
        <w:t xml:space="preserve">Date </w:t>
      </w:r>
      <w:r w:rsidR="00A30D83">
        <w:t>:</w:t>
      </w:r>
      <w:proofErr w:type="gramEnd"/>
      <w:r w:rsidR="00A30D83">
        <w:t xml:space="preserve"> Create Date</w:t>
      </w:r>
      <w:r w:rsidR="00A30D83">
        <w:t xml:space="preserve"> of Outgoing Message</w:t>
      </w:r>
    </w:p>
    <w:p w:rsidR="003E5092" w:rsidRDefault="003E5092" w:rsidP="00857E2E">
      <w:r>
        <w:t xml:space="preserve">Create </w:t>
      </w:r>
      <w:proofErr w:type="gramStart"/>
      <w:r>
        <w:t xml:space="preserve">Time </w:t>
      </w:r>
      <w:r w:rsidR="00A30D83">
        <w:t>:</w:t>
      </w:r>
      <w:proofErr w:type="gramEnd"/>
      <w:r w:rsidR="00A30D83">
        <w:t xml:space="preserve"> </w:t>
      </w:r>
      <w:r w:rsidR="00A30D83">
        <w:t xml:space="preserve">Create </w:t>
      </w:r>
      <w:r w:rsidR="00A30D83">
        <w:t>Time</w:t>
      </w:r>
      <w:r w:rsidR="00A30D83">
        <w:t xml:space="preserve"> of Outgoing Message</w:t>
      </w:r>
    </w:p>
    <w:p w:rsidR="003E5092" w:rsidRDefault="003E5092" w:rsidP="00857E2E">
      <w:r>
        <w:t xml:space="preserve">Value </w:t>
      </w:r>
      <w:proofErr w:type="gramStart"/>
      <w:r>
        <w:t xml:space="preserve">Date </w:t>
      </w:r>
      <w:r w:rsidR="00A30D83">
        <w:t>:</w:t>
      </w:r>
      <w:proofErr w:type="gramEnd"/>
      <w:r w:rsidR="00A30D83">
        <w:t xml:space="preserve"> Value Date</w:t>
      </w:r>
      <w:r w:rsidR="00A30D83">
        <w:t xml:space="preserve"> of Outgoing Message</w:t>
      </w:r>
    </w:p>
    <w:p w:rsidR="003E5092" w:rsidRDefault="003E5092" w:rsidP="00857E2E">
      <w:r>
        <w:t xml:space="preserve">Receiving </w:t>
      </w:r>
      <w:proofErr w:type="spellStart"/>
      <w:proofErr w:type="gramStart"/>
      <w:r>
        <w:t>Bic</w:t>
      </w:r>
      <w:proofErr w:type="spellEnd"/>
      <w:r w:rsidR="00A30D83">
        <w:t xml:space="preserve"> :</w:t>
      </w:r>
      <w:proofErr w:type="gramEnd"/>
      <w:r w:rsidR="00A30D83">
        <w:t xml:space="preserve"> </w:t>
      </w:r>
      <w:r w:rsidR="00A30D83">
        <w:t>Receiving Business</w:t>
      </w:r>
    </w:p>
    <w:p w:rsidR="003E5092" w:rsidRDefault="003E5092" w:rsidP="00857E2E">
      <w:proofErr w:type="gramStart"/>
      <w:r>
        <w:t>UETR</w:t>
      </w:r>
      <w:r w:rsidR="00A30D83">
        <w:t xml:space="preserve"> :</w:t>
      </w:r>
      <w:proofErr w:type="gramEnd"/>
      <w:r w:rsidR="00A30D83">
        <w:t xml:space="preserve"> Unique number</w:t>
      </w:r>
    </w:p>
    <w:p w:rsidR="003E5092" w:rsidRDefault="003E5092" w:rsidP="00857E2E">
      <w:proofErr w:type="gramStart"/>
      <w:r>
        <w:t>A</w:t>
      </w:r>
      <w:r w:rsidR="00927EF8">
        <w:t>mo</w:t>
      </w:r>
      <w:r>
        <w:t>unt</w:t>
      </w:r>
      <w:r w:rsidR="00A30D83">
        <w:t xml:space="preserve"> :</w:t>
      </w:r>
      <w:proofErr w:type="gramEnd"/>
      <w:r w:rsidR="00A30D83">
        <w:t xml:space="preserve"> Amount balance of Outgoing Message</w:t>
      </w:r>
    </w:p>
    <w:bookmarkEnd w:id="15"/>
    <w:p w:rsidR="00857E2E" w:rsidRDefault="00857E2E" w:rsidP="00857E2E"/>
    <w:p w:rsidR="00857E2E" w:rsidRDefault="00857E2E" w:rsidP="00857E2E"/>
    <w:p w:rsidR="00D76D7A" w:rsidRDefault="00D76D7A" w:rsidP="00857E2E"/>
    <w:p w:rsidR="00D76D7A" w:rsidRDefault="00D76D7A" w:rsidP="00857E2E">
      <w:r>
        <w:t>5.2 Delete MX Outgoing Transaction</w:t>
      </w:r>
    </w:p>
    <w:p w:rsidR="00D76D7A" w:rsidRDefault="00D76D7A" w:rsidP="00857E2E"/>
    <w:p w:rsidR="00857E2E" w:rsidRDefault="00A27C91" w:rsidP="00857E2E">
      <w:r>
        <w:pict>
          <v:shape id="_x0000_i1040" type="#_x0000_t75" style="width:476.45pt;height:492.35pt">
            <v:imagedata r:id="rId27" o:title="Screenshot 2021-10-19 145002"/>
          </v:shape>
        </w:pict>
      </w:r>
    </w:p>
    <w:p w:rsidR="00D04E72" w:rsidRDefault="00A27C91" w:rsidP="00857E2E">
      <w:r>
        <w:lastRenderedPageBreak/>
        <w:pict>
          <v:shape id="_x0000_i1041" type="#_x0000_t75" style="width:476.65pt;height:520.4pt">
            <v:imagedata r:id="rId28" o:title="Screenshot 2021-10-19 145606"/>
          </v:shape>
        </w:pict>
      </w:r>
    </w:p>
    <w:p w:rsidR="00D04E72" w:rsidRDefault="00D04E72" w:rsidP="00857E2E"/>
    <w:p w:rsidR="00D04E72" w:rsidRDefault="00A27C91" w:rsidP="00857E2E">
      <w:r>
        <w:lastRenderedPageBreak/>
        <w:pict>
          <v:shape id="_x0000_i1042" type="#_x0000_t75" style="width:476.1pt;height:493.8pt">
            <v:imagedata r:id="rId29" o:title="Screenshot 2021-10-19 145438"/>
          </v:shape>
        </w:pict>
      </w:r>
    </w:p>
    <w:p w:rsidR="00D04E72" w:rsidRDefault="00D04E72" w:rsidP="00857E2E"/>
    <w:p w:rsidR="00D04E72" w:rsidRDefault="002C2FB9" w:rsidP="00857E2E">
      <w:r>
        <w:lastRenderedPageBreak/>
        <w:pict>
          <v:shape id="_x0000_i1043" type="#_x0000_t75" style="width:476.35pt;height:531.7pt">
            <v:imagedata r:id="rId30" o:title="Screenshot 2021-10-19 145654"/>
          </v:shape>
        </w:pict>
      </w:r>
    </w:p>
    <w:p w:rsidR="00D04E72" w:rsidRDefault="00D04E72" w:rsidP="00857E2E"/>
    <w:p w:rsidR="00D04E72" w:rsidRDefault="002C2FB9" w:rsidP="00857E2E">
      <w:r>
        <w:lastRenderedPageBreak/>
        <w:pict>
          <v:shape id="_x0000_i1044" type="#_x0000_t75" style="width:476.15pt;height:489.45pt">
            <v:imagedata r:id="rId31" o:title="Screenshot 2021-10-19 145517"/>
          </v:shape>
        </w:pict>
      </w:r>
    </w:p>
    <w:p w:rsidR="00D04E72" w:rsidRDefault="00D04E72" w:rsidP="00857E2E"/>
    <w:p w:rsidR="00D04E72" w:rsidRDefault="002C2FB9" w:rsidP="00857E2E">
      <w:r>
        <w:lastRenderedPageBreak/>
        <w:pict>
          <v:shape id="_x0000_i1045" type="#_x0000_t75" style="width:476.5pt;height:553.9pt">
            <v:imagedata r:id="rId32" o:title="Screenshot 2021-10-19 145829"/>
          </v:shape>
        </w:pict>
      </w:r>
    </w:p>
    <w:p w:rsidR="00D04E72" w:rsidRDefault="00D04E72" w:rsidP="00857E2E"/>
    <w:p w:rsidR="009A4614" w:rsidRDefault="009A4614" w:rsidP="009A4614">
      <w:pPr>
        <w:pStyle w:val="Heading1"/>
      </w:pPr>
      <w:r>
        <w:lastRenderedPageBreak/>
        <w:t>Audit Log</w:t>
      </w:r>
    </w:p>
    <w:p w:rsidR="003E5092" w:rsidRDefault="002F6564" w:rsidP="003E5092">
      <w:r>
        <w:t>Show status and correction of ISO20022 Standard (MX)</w:t>
      </w:r>
      <w:r w:rsidR="00E73DD0">
        <w:t xml:space="preserve"> Transaction</w:t>
      </w:r>
      <w:r>
        <w:t>.</w:t>
      </w:r>
    </w:p>
    <w:p w:rsidR="002F6564" w:rsidRPr="003E5092" w:rsidRDefault="002F6564" w:rsidP="003E5092"/>
    <w:p w:rsidR="009A4614" w:rsidRDefault="002C2FB9" w:rsidP="009A4614">
      <w:r>
        <w:pict>
          <v:shape id="_x0000_i1046" type="#_x0000_t75" style="width:476.4pt;height:518.6pt">
            <v:imagedata r:id="rId33" o:title="Screenshot 2021-10-19 150603"/>
          </v:shape>
        </w:pict>
      </w:r>
    </w:p>
    <w:p w:rsidR="003E5092" w:rsidRDefault="003E5092" w:rsidP="009A4614"/>
    <w:p w:rsidR="003E5092" w:rsidRPr="009A4614" w:rsidRDefault="003E5092" w:rsidP="009A4614">
      <w:r>
        <w:t>X3 &gt; Dashboard &gt; Select Message &gt; View &gt; Audit History</w:t>
      </w:r>
    </w:p>
    <w:p w:rsidR="00D04E72" w:rsidRDefault="00D04E72" w:rsidP="00857E2E"/>
    <w:p w:rsidR="00857E2E" w:rsidRDefault="00857E2E" w:rsidP="00857E2E"/>
    <w:p w:rsidR="00857E2E" w:rsidRPr="00857E2E" w:rsidRDefault="00857E2E" w:rsidP="00857E2E"/>
    <w:sectPr w:rsidR="00857E2E" w:rsidRPr="00857E2E" w:rsidSect="00AB3F32">
      <w:footerReference w:type="default" r:id="rId34"/>
      <w:pgSz w:w="11909" w:h="16834" w:code="9"/>
      <w:pgMar w:top="1138" w:right="936" w:bottom="1296" w:left="590" w:header="562" w:footer="562" w:gutter="85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C91" w:rsidRDefault="00A27C91">
      <w:r>
        <w:separator/>
      </w:r>
    </w:p>
  </w:endnote>
  <w:endnote w:type="continuationSeparator" w:id="0">
    <w:p w:rsidR="00A27C91" w:rsidRDefault="00A27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@PMingLiU">
    <w:charset w:val="88"/>
    <w:family w:val="roman"/>
    <w:pitch w:val="variable"/>
    <w:sig w:usb0="A00002FF" w:usb1="28CFFCFA" w:usb2="00000016" w:usb3="00000000" w:csb0="00100001" w:csb1="00000000"/>
  </w:font>
  <w:font w:name="@MS Mincho"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0FC" w:rsidRDefault="002570FC" w:rsidP="00AB3F32">
    <w:pPr>
      <w:pStyle w:val="Footer"/>
      <w:pBdr>
        <w:top w:val="single" w:sz="6" w:space="3" w:color="auto"/>
      </w:pBdr>
      <w:tabs>
        <w:tab w:val="clear" w:pos="9072"/>
        <w:tab w:val="right" w:pos="9360"/>
      </w:tabs>
    </w:pPr>
    <w:r>
      <w:t xml:space="preserve">Author: </w:t>
    </w:r>
    <w:proofErr w:type="spellStart"/>
    <w:r>
      <w:t>Perapun</w:t>
    </w:r>
    <w:proofErr w:type="spellEnd"/>
    <w:r>
      <w:t xml:space="preserve"> </w:t>
    </w:r>
    <w:proofErr w:type="spellStart"/>
    <w:r>
      <w:t>Pisuttikun</w:t>
    </w:r>
    <w:proofErr w:type="spellEnd"/>
  </w:p>
  <w:p w:rsidR="002570FC" w:rsidRDefault="002570FC" w:rsidP="00AB3F32">
    <w:pPr>
      <w:pStyle w:val="Footer"/>
      <w:pBdr>
        <w:top w:val="single" w:sz="6" w:space="3" w:color="auto"/>
      </w:pBdr>
      <w:tabs>
        <w:tab w:val="clear" w:pos="9072"/>
        <w:tab w:val="right" w:pos="9360"/>
      </w:tabs>
    </w:pPr>
    <w:r>
      <w:t>Gook System</w:t>
    </w:r>
    <w:r>
      <w:tab/>
    </w:r>
    <w:r>
      <w:tab/>
    </w:r>
  </w:p>
  <w:p w:rsidR="002570FC" w:rsidRDefault="002570FC" w:rsidP="00AB3F32">
    <w:pPr>
      <w:pStyle w:val="Footer"/>
      <w:pBdr>
        <w:top w:val="single" w:sz="6" w:space="3" w:color="auto"/>
      </w:pBdr>
      <w:tabs>
        <w:tab w:val="clear" w:pos="9072"/>
        <w:tab w:val="right" w:pos="9360"/>
      </w:tabs>
    </w:pPr>
    <w:r>
      <w:t>Mizuho Bank Bangkok Branch</w:t>
    </w:r>
  </w:p>
  <w:p w:rsidR="002570FC" w:rsidRDefault="00A27C91" w:rsidP="00AB3F32">
    <w:pPr>
      <w:pStyle w:val="Footer"/>
      <w:pBdr>
        <w:top w:val="single" w:sz="6" w:space="3" w:color="auto"/>
      </w:pBdr>
      <w:jc w:val="left"/>
    </w:pPr>
    <w:r>
      <w:fldChar w:fldCharType="begin"/>
    </w:r>
    <w:r>
      <w:instrText xml:space="preserve"> FILENAME \* MERGEFORMAT </w:instrText>
    </w:r>
    <w:r>
      <w:fldChar w:fldCharType="separate"/>
    </w:r>
    <w:r w:rsidR="002570FC">
      <w:rPr>
        <w:noProof/>
      </w:rPr>
      <w:t>Gook Function Specs 1.</w:t>
    </w:r>
    <w:r>
      <w:rPr>
        <w:noProof/>
      </w:rPr>
      <w:fldChar w:fldCharType="end"/>
    </w:r>
    <w:r w:rsidR="002570FC"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0FC" w:rsidRDefault="002570FC">
    <w:pPr>
      <w:pStyle w:val="Footer"/>
      <w:pBdr>
        <w:top w:val="single" w:sz="6" w:space="3" w:color="auto"/>
      </w:pBdr>
      <w:tabs>
        <w:tab w:val="clear" w:pos="9072"/>
        <w:tab w:val="right" w:pos="9360"/>
      </w:tabs>
    </w:pPr>
    <w:r>
      <w:t xml:space="preserve">Author: </w:t>
    </w:r>
    <w:proofErr w:type="spellStart"/>
    <w:r w:rsidR="006E18B4">
      <w:t>Opat</w:t>
    </w:r>
    <w:proofErr w:type="spellEnd"/>
    <w:r w:rsidR="006E18B4">
      <w:t xml:space="preserve"> </w:t>
    </w:r>
    <w:proofErr w:type="spellStart"/>
    <w:r w:rsidR="006E18B4">
      <w:t>Liaswutee</w:t>
    </w:r>
    <w:proofErr w:type="spellEnd"/>
  </w:p>
  <w:p w:rsidR="002570FC" w:rsidRDefault="006E18B4">
    <w:pPr>
      <w:pStyle w:val="Footer"/>
      <w:pBdr>
        <w:top w:val="single" w:sz="6" w:space="3" w:color="auto"/>
      </w:pBdr>
      <w:tabs>
        <w:tab w:val="clear" w:pos="9072"/>
        <w:tab w:val="right" w:pos="9360"/>
      </w:tabs>
    </w:pPr>
    <w:r>
      <w:t>X3</w:t>
    </w:r>
    <w:r w:rsidR="002570FC" w:rsidRPr="00C8546B">
      <w:t xml:space="preserve"> </w:t>
    </w:r>
    <w:r>
      <w:t xml:space="preserve">ISO20022 </w:t>
    </w:r>
    <w:r w:rsidR="002570FC" w:rsidRPr="00C8546B">
      <w:t>System</w:t>
    </w:r>
    <w:r w:rsidR="002570FC">
      <w:tab/>
    </w:r>
    <w:r w:rsidR="002570FC">
      <w:tab/>
      <w:t xml:space="preserve">Page </w:t>
    </w:r>
    <w:r w:rsidR="002570FC">
      <w:fldChar w:fldCharType="begin"/>
    </w:r>
    <w:r w:rsidR="002570FC">
      <w:instrText xml:space="preserve">page </w:instrText>
    </w:r>
    <w:r w:rsidR="002570FC">
      <w:fldChar w:fldCharType="separate"/>
    </w:r>
    <w:r w:rsidR="008359C4">
      <w:rPr>
        <w:noProof/>
      </w:rPr>
      <w:t>25</w:t>
    </w:r>
    <w:r w:rsidR="002570FC">
      <w:fldChar w:fldCharType="end"/>
    </w:r>
    <w:r w:rsidR="002570FC">
      <w:t xml:space="preserve"> of </w:t>
    </w:r>
    <w:r w:rsidR="00A27C91">
      <w:fldChar w:fldCharType="begin"/>
    </w:r>
    <w:r w:rsidR="00A27C91">
      <w:instrText xml:space="preserve"> NUMPAGES  \* MERGEFORMAT </w:instrText>
    </w:r>
    <w:r w:rsidR="00A27C91">
      <w:fldChar w:fldCharType="separate"/>
    </w:r>
    <w:r w:rsidR="008359C4">
      <w:rPr>
        <w:noProof/>
      </w:rPr>
      <w:t>25</w:t>
    </w:r>
    <w:r w:rsidR="00A27C91">
      <w:rPr>
        <w:noProof/>
      </w:rPr>
      <w:fldChar w:fldCharType="end"/>
    </w:r>
  </w:p>
  <w:p w:rsidR="002570FC" w:rsidRDefault="002570FC">
    <w:pPr>
      <w:pStyle w:val="Footer"/>
      <w:pBdr>
        <w:top w:val="single" w:sz="6" w:space="3" w:color="auto"/>
      </w:pBdr>
      <w:tabs>
        <w:tab w:val="clear" w:pos="9072"/>
        <w:tab w:val="right" w:pos="9360"/>
      </w:tabs>
    </w:pPr>
    <w:r>
      <w:t>Mizuho Bank Bangkok Branch</w:t>
    </w:r>
  </w:p>
  <w:p w:rsidR="002570FC" w:rsidRDefault="00A27C91">
    <w:pPr>
      <w:pStyle w:val="Footer"/>
      <w:pBdr>
        <w:top w:val="single" w:sz="6" w:space="3" w:color="auto"/>
      </w:pBdr>
      <w:jc w:val="left"/>
    </w:pPr>
    <w:r>
      <w:fldChar w:fldCharType="begin"/>
    </w:r>
    <w:r>
      <w:instrText xml:space="preserve"> FILENAME \* MERGEFORMAT </w:instrText>
    </w:r>
    <w:r>
      <w:fldChar w:fldCharType="separate"/>
    </w:r>
    <w:r w:rsidR="002570FC">
      <w:rPr>
        <w:noProof/>
      </w:rPr>
      <w:t>Function Specs 1.</w:t>
    </w:r>
    <w:r>
      <w:rPr>
        <w:noProof/>
      </w:rPr>
      <w:fldChar w:fldCharType="end"/>
    </w:r>
    <w:r w:rsidR="002570FC">
      <w:t>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C91" w:rsidRDefault="00A27C91">
      <w:r>
        <w:separator/>
      </w:r>
    </w:p>
  </w:footnote>
  <w:footnote w:type="continuationSeparator" w:id="0">
    <w:p w:rsidR="00A27C91" w:rsidRDefault="00A27C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0" w:type="dxa"/>
      <w:tblInd w:w="-176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797"/>
      <w:gridCol w:w="4843"/>
    </w:tblGrid>
    <w:tr w:rsidR="002570FC" w:rsidTr="001A5B26">
      <w:trPr>
        <w:trHeight w:val="567"/>
      </w:trPr>
      <w:tc>
        <w:tcPr>
          <w:tcW w:w="4797" w:type="dxa"/>
          <w:shd w:val="clear" w:color="auto" w:fill="auto"/>
        </w:tcPr>
        <w:p w:rsidR="002570FC" w:rsidRPr="001A5B26" w:rsidRDefault="002570FC" w:rsidP="00AB3F32">
          <w:pPr>
            <w:pStyle w:val="Caption"/>
            <w:rPr>
              <w:rFonts w:ascii="Calibri" w:eastAsia="MS Mincho" w:hAnsi="Calibri" w:cs="Cordia New"/>
            </w:rPr>
          </w:pPr>
          <w:r w:rsidRPr="001A5B26">
            <w:rPr>
              <w:rFonts w:ascii="Calibri" w:eastAsia="MS Mincho" w:hAnsi="Calibri" w:cs="Cordia New"/>
              <w:noProof/>
              <w:lang w:val="en-GB" w:eastAsia="en-GB" w:bidi="th-TH"/>
            </w:rPr>
            <w:drawing>
              <wp:inline distT="0" distB="0" distL="0" distR="0" wp14:anchorId="61498856" wp14:editId="5D002D8C">
                <wp:extent cx="958215" cy="307340"/>
                <wp:effectExtent l="0" t="0" r="0" b="0"/>
                <wp:docPr id="7" name="Picture 929" descr="C:\Users\vonvon\Downloads\mizuho-financial_416x41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29" descr="C:\Users\vonvon\Downloads\mizuho-financial_416x41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4036" b="3403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8215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3" w:type="dxa"/>
          <w:shd w:val="clear" w:color="auto" w:fill="auto"/>
        </w:tcPr>
        <w:p w:rsidR="002570FC" w:rsidRPr="001A5B26" w:rsidRDefault="002570FC" w:rsidP="001A5B26">
          <w:pPr>
            <w:pStyle w:val="Header"/>
            <w:jc w:val="right"/>
            <w:rPr>
              <w:rFonts w:ascii="Calibri" w:eastAsia="MS Mincho" w:hAnsi="Calibri" w:cs="Cordia New"/>
              <w:sz w:val="22"/>
              <w:szCs w:val="28"/>
            </w:rPr>
          </w:pPr>
          <w:r w:rsidRPr="001A5B26">
            <w:rPr>
              <w:rFonts w:ascii="Calibri" w:eastAsia="MS Mincho" w:hAnsi="Calibri" w:cs="Cordia New"/>
              <w:noProof/>
              <w:sz w:val="22"/>
              <w:szCs w:val="28"/>
              <w:lang w:val="en-GB" w:eastAsia="en-GB" w:bidi="th-TH"/>
            </w:rPr>
            <w:drawing>
              <wp:inline distT="0" distB="0" distL="0" distR="0" wp14:anchorId="6AE039AF" wp14:editId="3711E902">
                <wp:extent cx="1221740" cy="299720"/>
                <wp:effectExtent l="0" t="0" r="0" b="5080"/>
                <wp:docPr id="8" name="Picture 930" descr="C:\Users\vonvon\Downloads\img_onemizuho_e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30" descr="C:\Users\vonvon\Downloads\img_onemizuho_e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174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570FC" w:rsidRPr="00076183" w:rsidRDefault="002570FC" w:rsidP="00AB3F32">
    <w:pPr>
      <w:pStyle w:val="Header"/>
      <w:tabs>
        <w:tab w:val="left" w:pos="2141"/>
      </w:tabs>
      <w:rPr>
        <w:sz w:val="2"/>
        <w:szCs w:val="2"/>
      </w:rPr>
    </w:pPr>
  </w:p>
  <w:p w:rsidR="002570FC" w:rsidRDefault="002570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F01A6"/>
    <w:multiLevelType w:val="hybridMultilevel"/>
    <w:tmpl w:val="FE885CD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4F0DA9"/>
    <w:multiLevelType w:val="multilevel"/>
    <w:tmpl w:val="C86C93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03C67D16"/>
    <w:multiLevelType w:val="hybridMultilevel"/>
    <w:tmpl w:val="1A6E4B2E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04FE31C7"/>
    <w:multiLevelType w:val="hybridMultilevel"/>
    <w:tmpl w:val="C6A077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7D2ADD"/>
    <w:multiLevelType w:val="hybridMultilevel"/>
    <w:tmpl w:val="832CCFB0"/>
    <w:lvl w:ilvl="0" w:tplc="50E6E222">
      <w:start w:val="1"/>
      <w:numFmt w:val="bullet"/>
      <w:pStyle w:val="Index1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F3B0802"/>
    <w:multiLevelType w:val="hybridMultilevel"/>
    <w:tmpl w:val="CF268036"/>
    <w:lvl w:ilvl="0" w:tplc="0CAA1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4250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F810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420E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2AF3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986D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6ED2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BCFA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F41A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36776E"/>
    <w:multiLevelType w:val="multilevel"/>
    <w:tmpl w:val="A20AF8E8"/>
    <w:lvl w:ilvl="0">
      <w:start w:val="1"/>
      <w:numFmt w:val="bullet"/>
      <w:pStyle w:val="BulletList"/>
      <w:lvlText w:val=""/>
      <w:lvlJc w:val="left"/>
      <w:pPr>
        <w:tabs>
          <w:tab w:val="num" w:pos="726"/>
        </w:tabs>
        <w:ind w:left="726" w:hanging="363"/>
      </w:pPr>
      <w:rPr>
        <w:rFonts w:ascii="Symbol" w:hAnsi="Symbol" w:hint="default"/>
      </w:rPr>
    </w:lvl>
    <w:lvl w:ilvl="1">
      <w:start w:val="1"/>
      <w:numFmt w:val="bullet"/>
      <w:lvlRestart w:val="0"/>
      <w:lvlText w:val=""/>
      <w:lvlJc w:val="left"/>
      <w:pPr>
        <w:tabs>
          <w:tab w:val="num" w:pos="1086"/>
        </w:tabs>
        <w:ind w:left="1083" w:hanging="357"/>
      </w:pPr>
      <w:rPr>
        <w:rFonts w:ascii="MT Extra" w:hAnsi="MT Extra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1446"/>
        </w:tabs>
        <w:ind w:left="1446" w:hanging="363"/>
      </w:pPr>
      <w:rPr>
        <w:rFonts w:ascii="Wingdings" w:hAnsi="Wingdings" w:hint="default"/>
        <w:b w:val="0"/>
        <w:i w:val="0"/>
        <w:sz w:val="20"/>
      </w:rPr>
    </w:lvl>
    <w:lvl w:ilvl="3">
      <w:start w:val="1"/>
      <w:numFmt w:val="bullet"/>
      <w:lvlRestart w:val="0"/>
      <w:lvlText w:val=""/>
      <w:lvlJc w:val="left"/>
      <w:pPr>
        <w:tabs>
          <w:tab w:val="num" w:pos="1806"/>
        </w:tabs>
        <w:ind w:left="1803" w:hanging="357"/>
      </w:pPr>
      <w:rPr>
        <w:rFonts w:ascii="Wingdings" w:hAnsi="Wingdings" w:hint="default"/>
        <w:b w:val="0"/>
        <w:i w:val="0"/>
        <w:sz w:val="20"/>
      </w:rPr>
    </w:lvl>
    <w:lvl w:ilvl="4">
      <w:start w:val="1"/>
      <w:numFmt w:val="bullet"/>
      <w:lvlRestart w:val="0"/>
      <w:lvlText w:val=""/>
      <w:lvlJc w:val="left"/>
      <w:pPr>
        <w:tabs>
          <w:tab w:val="num" w:pos="2166"/>
        </w:tabs>
        <w:ind w:left="2166" w:hanging="363"/>
      </w:pPr>
      <w:rPr>
        <w:rFonts w:ascii="Wingdings 2" w:hAnsi="Wingdings 2" w:hint="default"/>
      </w:rPr>
    </w:lvl>
    <w:lvl w:ilvl="5">
      <w:start w:val="1"/>
      <w:numFmt w:val="bullet"/>
      <w:lvlRestart w:val="0"/>
      <w:lvlText w:val=""/>
      <w:lvlJc w:val="left"/>
      <w:pPr>
        <w:tabs>
          <w:tab w:val="num" w:pos="2526"/>
        </w:tabs>
        <w:ind w:left="2523" w:hanging="357"/>
      </w:pPr>
      <w:rPr>
        <w:rFonts w:ascii="Symbol" w:hAnsi="Symbol" w:hint="default"/>
      </w:rPr>
    </w:lvl>
    <w:lvl w:ilvl="6">
      <w:start w:val="1"/>
      <w:numFmt w:val="bullet"/>
      <w:lvlRestart w:val="0"/>
      <w:lvlText w:val=""/>
      <w:lvlJc w:val="left"/>
      <w:pPr>
        <w:tabs>
          <w:tab w:val="num" w:pos="2886"/>
        </w:tabs>
        <w:ind w:left="2886" w:hanging="363"/>
      </w:pPr>
      <w:rPr>
        <w:rFonts w:ascii="MT Extra" w:hAnsi="MT Extra" w:hint="default"/>
      </w:rPr>
    </w:lvl>
    <w:lvl w:ilvl="7">
      <w:start w:val="1"/>
      <w:numFmt w:val="bullet"/>
      <w:lvlRestart w:val="0"/>
      <w:lvlText w:val=""/>
      <w:lvlJc w:val="left"/>
      <w:pPr>
        <w:tabs>
          <w:tab w:val="num" w:pos="3249"/>
        </w:tabs>
        <w:ind w:left="3249" w:hanging="363"/>
      </w:pPr>
      <w:rPr>
        <w:rFonts w:ascii="Wingdings" w:hAnsi="Wingdings" w:hint="default"/>
      </w:rPr>
    </w:lvl>
    <w:lvl w:ilvl="8">
      <w:start w:val="1"/>
      <w:numFmt w:val="bullet"/>
      <w:lvlRestart w:val="0"/>
      <w:lvlText w:val=""/>
      <w:lvlJc w:val="left"/>
      <w:pPr>
        <w:tabs>
          <w:tab w:val="num" w:pos="3612"/>
        </w:tabs>
        <w:ind w:left="3612" w:hanging="363"/>
      </w:pPr>
      <w:rPr>
        <w:rFonts w:ascii="Wingdings" w:hAnsi="Wingdings" w:hint="default"/>
      </w:rPr>
    </w:lvl>
  </w:abstractNum>
  <w:abstractNum w:abstractNumId="7">
    <w:nsid w:val="18727B63"/>
    <w:multiLevelType w:val="hybridMultilevel"/>
    <w:tmpl w:val="FE885CD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4938B1"/>
    <w:multiLevelType w:val="hybridMultilevel"/>
    <w:tmpl w:val="1C6800A6"/>
    <w:lvl w:ilvl="0" w:tplc="2212903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A781513"/>
    <w:multiLevelType w:val="multilevel"/>
    <w:tmpl w:val="794CE746"/>
    <w:lvl w:ilvl="0">
      <w:start w:val="1"/>
      <w:numFmt w:val="decimal"/>
      <w:pStyle w:val="Appendix1"/>
      <w:suff w:val="space"/>
      <w:lvlText w:val="Appendix %1:"/>
      <w:lvlJc w:val="left"/>
      <w:pPr>
        <w:ind w:left="1418" w:hanging="2269"/>
      </w:pPr>
      <w:rPr>
        <w:rFonts w:hint="default"/>
      </w:rPr>
    </w:lvl>
    <w:lvl w:ilvl="1">
      <w:start w:val="1"/>
      <w:numFmt w:val="decimal"/>
      <w:pStyle w:val="Appendix2"/>
      <w:suff w:val="space"/>
      <w:lvlText w:val="Appendix %1.%2:"/>
      <w:lvlJc w:val="left"/>
      <w:pPr>
        <w:ind w:left="1418" w:hanging="2269"/>
      </w:pPr>
      <w:rPr>
        <w:rFonts w:hint="default"/>
      </w:rPr>
    </w:lvl>
    <w:lvl w:ilvl="2">
      <w:start w:val="1"/>
      <w:numFmt w:val="decimal"/>
      <w:pStyle w:val="Appendix3"/>
      <w:suff w:val="space"/>
      <w:lvlText w:val="Appendix %1.%2.%3:"/>
      <w:lvlJc w:val="left"/>
      <w:pPr>
        <w:ind w:left="1418" w:hanging="2269"/>
      </w:pPr>
      <w:rPr>
        <w:rFonts w:hint="default"/>
      </w:rPr>
    </w:lvl>
    <w:lvl w:ilvl="3">
      <w:start w:val="1"/>
      <w:numFmt w:val="decimal"/>
      <w:pStyle w:val="Appendix4"/>
      <w:suff w:val="space"/>
      <w:lvlText w:val="Appendix %1.%2.%3.%4:"/>
      <w:lvlJc w:val="left"/>
      <w:pPr>
        <w:ind w:left="1418" w:hanging="2269"/>
      </w:pPr>
      <w:rPr>
        <w:rFonts w:hint="default"/>
      </w:rPr>
    </w:lvl>
    <w:lvl w:ilvl="4">
      <w:start w:val="1"/>
      <w:numFmt w:val="decimal"/>
      <w:pStyle w:val="Appendix5"/>
      <w:suff w:val="space"/>
      <w:lvlText w:val="Appendix %1.%2.%3.%4.%5:"/>
      <w:lvlJc w:val="left"/>
      <w:pPr>
        <w:ind w:left="1985" w:hanging="2836"/>
      </w:pPr>
      <w:rPr>
        <w:rFonts w:hint="default"/>
      </w:rPr>
    </w:lvl>
    <w:lvl w:ilvl="5">
      <w:start w:val="1"/>
      <w:numFmt w:val="decimal"/>
      <w:pStyle w:val="Appendix6"/>
      <w:suff w:val="space"/>
      <w:lvlText w:val="Appendix %1.%2.%3.%4.%5.%6:"/>
      <w:lvlJc w:val="left"/>
      <w:pPr>
        <w:ind w:left="1985" w:hanging="2836"/>
      </w:pPr>
      <w:rPr>
        <w:rFonts w:hint="default"/>
      </w:rPr>
    </w:lvl>
    <w:lvl w:ilvl="6">
      <w:start w:val="1"/>
      <w:numFmt w:val="decimal"/>
      <w:pStyle w:val="Appendix7"/>
      <w:suff w:val="space"/>
      <w:lvlText w:val="Appendix %1.%2.%3.%4.%5.%6.%7:"/>
      <w:lvlJc w:val="left"/>
      <w:pPr>
        <w:ind w:left="1985" w:hanging="2836"/>
      </w:pPr>
      <w:rPr>
        <w:rFonts w:hint="default"/>
      </w:rPr>
    </w:lvl>
    <w:lvl w:ilvl="7">
      <w:start w:val="1"/>
      <w:numFmt w:val="decimal"/>
      <w:pStyle w:val="Appendix8"/>
      <w:suff w:val="space"/>
      <w:lvlText w:val="Appendix %1.%2.%3.%4.%5.%6.%7.%8:"/>
      <w:lvlJc w:val="left"/>
      <w:pPr>
        <w:ind w:left="1985" w:hanging="2836"/>
      </w:pPr>
      <w:rPr>
        <w:rFonts w:hint="default"/>
      </w:rPr>
    </w:lvl>
    <w:lvl w:ilvl="8">
      <w:start w:val="1"/>
      <w:numFmt w:val="decimal"/>
      <w:pStyle w:val="Appendix9"/>
      <w:suff w:val="space"/>
      <w:lvlText w:val="Appendix %1.%2.%3.%4.%5.%6.%7.%8.%9:"/>
      <w:lvlJc w:val="left"/>
      <w:pPr>
        <w:ind w:left="1985" w:hanging="2836"/>
      </w:pPr>
      <w:rPr>
        <w:rFonts w:hint="default"/>
      </w:rPr>
    </w:lvl>
  </w:abstractNum>
  <w:abstractNum w:abstractNumId="10">
    <w:nsid w:val="1B942C4E"/>
    <w:multiLevelType w:val="hybridMultilevel"/>
    <w:tmpl w:val="DB6E91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1C7C742F"/>
    <w:multiLevelType w:val="hybridMultilevel"/>
    <w:tmpl w:val="EDE88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D579C9"/>
    <w:multiLevelType w:val="hybridMultilevel"/>
    <w:tmpl w:val="11A07612"/>
    <w:lvl w:ilvl="0" w:tplc="82F0CAA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FF36004"/>
    <w:multiLevelType w:val="hybridMultilevel"/>
    <w:tmpl w:val="3F88AA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9652E7"/>
    <w:multiLevelType w:val="hybridMultilevel"/>
    <w:tmpl w:val="B18CF1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CB0D52"/>
    <w:multiLevelType w:val="hybridMultilevel"/>
    <w:tmpl w:val="CF94DB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CE06D4"/>
    <w:multiLevelType w:val="hybridMultilevel"/>
    <w:tmpl w:val="1746359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DB10AE2"/>
    <w:multiLevelType w:val="multilevel"/>
    <w:tmpl w:val="B53EA5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4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>
    <w:nsid w:val="33ED55F3"/>
    <w:multiLevelType w:val="hybridMultilevel"/>
    <w:tmpl w:val="1746359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5925689"/>
    <w:multiLevelType w:val="multilevel"/>
    <w:tmpl w:val="8E4445A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3B671F12"/>
    <w:multiLevelType w:val="multilevel"/>
    <w:tmpl w:val="640221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>
    <w:nsid w:val="3B962759"/>
    <w:multiLevelType w:val="hybridMultilevel"/>
    <w:tmpl w:val="71A2CA6A"/>
    <w:lvl w:ilvl="0" w:tplc="FFFFFFFF">
      <w:start w:val="1"/>
      <w:numFmt w:val="bullet"/>
      <w:pStyle w:val="Bullet2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0360E99"/>
    <w:multiLevelType w:val="multilevel"/>
    <w:tmpl w:val="E16A5A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>
    <w:nsid w:val="40DE4CEA"/>
    <w:multiLevelType w:val="hybridMultilevel"/>
    <w:tmpl w:val="FF82B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813F7C"/>
    <w:multiLevelType w:val="multilevel"/>
    <w:tmpl w:val="640221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>
    <w:nsid w:val="44AE1239"/>
    <w:multiLevelType w:val="hybridMultilevel"/>
    <w:tmpl w:val="7AE05A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7EF6BFA"/>
    <w:multiLevelType w:val="hybridMultilevel"/>
    <w:tmpl w:val="680621A8"/>
    <w:lvl w:ilvl="0" w:tplc="7BDAFC08">
      <w:start w:val="11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9F053A"/>
    <w:multiLevelType w:val="hybridMultilevel"/>
    <w:tmpl w:val="00786E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5F75FD"/>
    <w:multiLevelType w:val="hybridMultilevel"/>
    <w:tmpl w:val="8C2881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AC06B6"/>
    <w:multiLevelType w:val="hybridMultilevel"/>
    <w:tmpl w:val="A244B920"/>
    <w:lvl w:ilvl="0" w:tplc="99D05CB0">
      <w:start w:val="1"/>
      <w:numFmt w:val="bullet"/>
      <w:pStyle w:val="BodyText3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1057F60"/>
    <w:multiLevelType w:val="hybridMultilevel"/>
    <w:tmpl w:val="58983B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5C14EA"/>
    <w:multiLevelType w:val="hybridMultilevel"/>
    <w:tmpl w:val="F0B0534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5D30AC"/>
    <w:multiLevelType w:val="hybridMultilevel"/>
    <w:tmpl w:val="D1265B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015198"/>
    <w:multiLevelType w:val="hybridMultilevel"/>
    <w:tmpl w:val="F69A15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943EDA"/>
    <w:multiLevelType w:val="hybridMultilevel"/>
    <w:tmpl w:val="EE1E85C2"/>
    <w:lvl w:ilvl="0" w:tplc="4B486E90">
      <w:start w:val="11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804F1B"/>
    <w:multiLevelType w:val="hybridMultilevel"/>
    <w:tmpl w:val="FDBCB1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D731ED"/>
    <w:multiLevelType w:val="hybridMultilevel"/>
    <w:tmpl w:val="FF82B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BE0F9A"/>
    <w:multiLevelType w:val="hybridMultilevel"/>
    <w:tmpl w:val="C30EA4FC"/>
    <w:lvl w:ilvl="0" w:tplc="0B644E0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060515"/>
    <w:multiLevelType w:val="hybridMultilevel"/>
    <w:tmpl w:val="4ECC403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B5314E"/>
    <w:multiLevelType w:val="hybridMultilevel"/>
    <w:tmpl w:val="F496CF66"/>
    <w:lvl w:ilvl="0" w:tplc="9ED6FBAE">
      <w:start w:val="11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6562B54"/>
    <w:multiLevelType w:val="hybridMultilevel"/>
    <w:tmpl w:val="D9B0E2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403551"/>
    <w:multiLevelType w:val="hybridMultilevel"/>
    <w:tmpl w:val="DB40B9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7367E9"/>
    <w:multiLevelType w:val="hybridMultilevel"/>
    <w:tmpl w:val="7AC8D8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C43DD1"/>
    <w:multiLevelType w:val="multilevel"/>
    <w:tmpl w:val="8D3492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UTOutline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240" w:hanging="360"/>
      </w:pPr>
      <w:rPr>
        <w:rFonts w:hint="default"/>
      </w:rPr>
    </w:lvl>
  </w:abstractNum>
  <w:abstractNum w:abstractNumId="44">
    <w:nsid w:val="7CFD50EF"/>
    <w:multiLevelType w:val="hybridMultilevel"/>
    <w:tmpl w:val="5D0AC1C6"/>
    <w:lvl w:ilvl="0" w:tplc="38EE557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43"/>
  </w:num>
  <w:num w:numId="4">
    <w:abstractNumId w:val="25"/>
  </w:num>
  <w:num w:numId="5">
    <w:abstractNumId w:val="9"/>
  </w:num>
  <w:num w:numId="6">
    <w:abstractNumId w:val="29"/>
  </w:num>
  <w:num w:numId="7">
    <w:abstractNumId w:val="6"/>
  </w:num>
  <w:num w:numId="8">
    <w:abstractNumId w:val="10"/>
  </w:num>
  <w:num w:numId="9">
    <w:abstractNumId w:val="4"/>
  </w:num>
  <w:num w:numId="10">
    <w:abstractNumId w:val="2"/>
  </w:num>
  <w:num w:numId="11">
    <w:abstractNumId w:val="26"/>
  </w:num>
  <w:num w:numId="12">
    <w:abstractNumId w:val="34"/>
  </w:num>
  <w:num w:numId="13">
    <w:abstractNumId w:val="39"/>
  </w:num>
  <w:num w:numId="14">
    <w:abstractNumId w:val="38"/>
  </w:num>
  <w:num w:numId="15">
    <w:abstractNumId w:val="11"/>
  </w:num>
  <w:num w:numId="16">
    <w:abstractNumId w:val="31"/>
  </w:num>
  <w:num w:numId="17">
    <w:abstractNumId w:val="5"/>
  </w:num>
  <w:num w:numId="18">
    <w:abstractNumId w:val="40"/>
  </w:num>
  <w:num w:numId="19">
    <w:abstractNumId w:val="28"/>
  </w:num>
  <w:num w:numId="20">
    <w:abstractNumId w:val="35"/>
  </w:num>
  <w:num w:numId="21">
    <w:abstractNumId w:val="32"/>
  </w:num>
  <w:num w:numId="22">
    <w:abstractNumId w:val="37"/>
  </w:num>
  <w:num w:numId="23">
    <w:abstractNumId w:val="12"/>
  </w:num>
  <w:num w:numId="24">
    <w:abstractNumId w:val="44"/>
  </w:num>
  <w:num w:numId="25">
    <w:abstractNumId w:val="42"/>
  </w:num>
  <w:num w:numId="26">
    <w:abstractNumId w:val="30"/>
  </w:num>
  <w:num w:numId="27">
    <w:abstractNumId w:val="15"/>
  </w:num>
  <w:num w:numId="28">
    <w:abstractNumId w:val="33"/>
  </w:num>
  <w:num w:numId="29">
    <w:abstractNumId w:val="41"/>
  </w:num>
  <w:num w:numId="30">
    <w:abstractNumId w:val="18"/>
  </w:num>
  <w:num w:numId="31">
    <w:abstractNumId w:val="7"/>
  </w:num>
  <w:num w:numId="32">
    <w:abstractNumId w:val="22"/>
  </w:num>
  <w:num w:numId="33">
    <w:abstractNumId w:val="3"/>
  </w:num>
  <w:num w:numId="34">
    <w:abstractNumId w:val="14"/>
  </w:num>
  <w:num w:numId="35">
    <w:abstractNumId w:val="27"/>
  </w:num>
  <w:num w:numId="36">
    <w:abstractNumId w:val="1"/>
  </w:num>
  <w:num w:numId="37">
    <w:abstractNumId w:val="13"/>
  </w:num>
  <w:num w:numId="38">
    <w:abstractNumId w:val="20"/>
  </w:num>
  <w:num w:numId="39">
    <w:abstractNumId w:val="0"/>
  </w:num>
  <w:num w:numId="40">
    <w:abstractNumId w:val="16"/>
  </w:num>
  <w:num w:numId="41">
    <w:abstractNumId w:val="23"/>
  </w:num>
  <w:num w:numId="42">
    <w:abstractNumId w:val="24"/>
  </w:num>
  <w:num w:numId="43">
    <w:abstractNumId w:val="17"/>
  </w:num>
  <w:num w:numId="44">
    <w:abstractNumId w:val="36"/>
  </w:num>
  <w:num w:numId="45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834"/>
    <w:rsid w:val="000066E5"/>
    <w:rsid w:val="00007AEF"/>
    <w:rsid w:val="0001536C"/>
    <w:rsid w:val="000232DD"/>
    <w:rsid w:val="000237AD"/>
    <w:rsid w:val="00024F9E"/>
    <w:rsid w:val="000256B0"/>
    <w:rsid w:val="000267FE"/>
    <w:rsid w:val="00031A24"/>
    <w:rsid w:val="00031C6A"/>
    <w:rsid w:val="00032685"/>
    <w:rsid w:val="00034E30"/>
    <w:rsid w:val="00040389"/>
    <w:rsid w:val="000459D8"/>
    <w:rsid w:val="000475FC"/>
    <w:rsid w:val="0005219B"/>
    <w:rsid w:val="000563A6"/>
    <w:rsid w:val="00066476"/>
    <w:rsid w:val="00066606"/>
    <w:rsid w:val="00071C35"/>
    <w:rsid w:val="00072BCD"/>
    <w:rsid w:val="000732C8"/>
    <w:rsid w:val="00080B50"/>
    <w:rsid w:val="0008558A"/>
    <w:rsid w:val="000908A7"/>
    <w:rsid w:val="000948B0"/>
    <w:rsid w:val="00094E29"/>
    <w:rsid w:val="00095974"/>
    <w:rsid w:val="000A2F77"/>
    <w:rsid w:val="000A3277"/>
    <w:rsid w:val="000A34B0"/>
    <w:rsid w:val="000A5525"/>
    <w:rsid w:val="000A7368"/>
    <w:rsid w:val="000B34DE"/>
    <w:rsid w:val="000B799A"/>
    <w:rsid w:val="000C1431"/>
    <w:rsid w:val="000C720F"/>
    <w:rsid w:val="000D08F8"/>
    <w:rsid w:val="000D3CE4"/>
    <w:rsid w:val="000D483B"/>
    <w:rsid w:val="000D66A1"/>
    <w:rsid w:val="000E126B"/>
    <w:rsid w:val="000E21C5"/>
    <w:rsid w:val="000E2EA9"/>
    <w:rsid w:val="000F09CD"/>
    <w:rsid w:val="000F1396"/>
    <w:rsid w:val="000F6D67"/>
    <w:rsid w:val="0010537B"/>
    <w:rsid w:val="0010698D"/>
    <w:rsid w:val="001077A5"/>
    <w:rsid w:val="00114F0E"/>
    <w:rsid w:val="00117A25"/>
    <w:rsid w:val="00122822"/>
    <w:rsid w:val="00124E6C"/>
    <w:rsid w:val="00126FDF"/>
    <w:rsid w:val="00131DA1"/>
    <w:rsid w:val="00140138"/>
    <w:rsid w:val="001416D1"/>
    <w:rsid w:val="0014187E"/>
    <w:rsid w:val="00144BA2"/>
    <w:rsid w:val="001460E3"/>
    <w:rsid w:val="00151B98"/>
    <w:rsid w:val="00155620"/>
    <w:rsid w:val="00160665"/>
    <w:rsid w:val="001615A1"/>
    <w:rsid w:val="001639F6"/>
    <w:rsid w:val="00164AAC"/>
    <w:rsid w:val="00165FAB"/>
    <w:rsid w:val="001662F7"/>
    <w:rsid w:val="00166468"/>
    <w:rsid w:val="001664EC"/>
    <w:rsid w:val="00167941"/>
    <w:rsid w:val="00171E89"/>
    <w:rsid w:val="001735C4"/>
    <w:rsid w:val="001740C9"/>
    <w:rsid w:val="0018477F"/>
    <w:rsid w:val="001916BF"/>
    <w:rsid w:val="00193B00"/>
    <w:rsid w:val="0019508A"/>
    <w:rsid w:val="001A2D1E"/>
    <w:rsid w:val="001A2EEC"/>
    <w:rsid w:val="001A48B9"/>
    <w:rsid w:val="001A5B26"/>
    <w:rsid w:val="001B0A4C"/>
    <w:rsid w:val="001B3CD3"/>
    <w:rsid w:val="001B440D"/>
    <w:rsid w:val="001B70E5"/>
    <w:rsid w:val="001C6E9F"/>
    <w:rsid w:val="001C76F6"/>
    <w:rsid w:val="001C7B3C"/>
    <w:rsid w:val="001D39BA"/>
    <w:rsid w:val="001D4304"/>
    <w:rsid w:val="001D547F"/>
    <w:rsid w:val="001D7B5C"/>
    <w:rsid w:val="001E18F3"/>
    <w:rsid w:val="001E2A38"/>
    <w:rsid w:val="001E2DEE"/>
    <w:rsid w:val="001E3F90"/>
    <w:rsid w:val="001E60D0"/>
    <w:rsid w:val="001E7EA1"/>
    <w:rsid w:val="001F2F82"/>
    <w:rsid w:val="001F5A79"/>
    <w:rsid w:val="001F5A8C"/>
    <w:rsid w:val="001F6DAF"/>
    <w:rsid w:val="0020117C"/>
    <w:rsid w:val="002012BF"/>
    <w:rsid w:val="00207082"/>
    <w:rsid w:val="00212DFA"/>
    <w:rsid w:val="00220914"/>
    <w:rsid w:val="002215E3"/>
    <w:rsid w:val="00221ABC"/>
    <w:rsid w:val="00225469"/>
    <w:rsid w:val="0022648F"/>
    <w:rsid w:val="00230B36"/>
    <w:rsid w:val="0023185E"/>
    <w:rsid w:val="00231DCB"/>
    <w:rsid w:val="00232C0B"/>
    <w:rsid w:val="00233EE2"/>
    <w:rsid w:val="0023533F"/>
    <w:rsid w:val="00236CB0"/>
    <w:rsid w:val="0023724C"/>
    <w:rsid w:val="002408B7"/>
    <w:rsid w:val="002416F9"/>
    <w:rsid w:val="00242E82"/>
    <w:rsid w:val="00244465"/>
    <w:rsid w:val="002467A0"/>
    <w:rsid w:val="002475CD"/>
    <w:rsid w:val="00247B8D"/>
    <w:rsid w:val="00255221"/>
    <w:rsid w:val="002570FC"/>
    <w:rsid w:val="00257C00"/>
    <w:rsid w:val="00271A88"/>
    <w:rsid w:val="00271ABC"/>
    <w:rsid w:val="00272DFD"/>
    <w:rsid w:val="00280865"/>
    <w:rsid w:val="002836A8"/>
    <w:rsid w:val="00284CC8"/>
    <w:rsid w:val="00287203"/>
    <w:rsid w:val="00296051"/>
    <w:rsid w:val="00296687"/>
    <w:rsid w:val="002A2FBB"/>
    <w:rsid w:val="002A40ED"/>
    <w:rsid w:val="002B0EF6"/>
    <w:rsid w:val="002B7FD9"/>
    <w:rsid w:val="002C2FB9"/>
    <w:rsid w:val="002C30C2"/>
    <w:rsid w:val="002C3EBD"/>
    <w:rsid w:val="002C4C8C"/>
    <w:rsid w:val="002D0A65"/>
    <w:rsid w:val="002D21D7"/>
    <w:rsid w:val="002D36E0"/>
    <w:rsid w:val="002D41E1"/>
    <w:rsid w:val="002D446D"/>
    <w:rsid w:val="002D67EF"/>
    <w:rsid w:val="002D67F1"/>
    <w:rsid w:val="002E2F1A"/>
    <w:rsid w:val="002E6149"/>
    <w:rsid w:val="002E796D"/>
    <w:rsid w:val="002F6564"/>
    <w:rsid w:val="002F6E90"/>
    <w:rsid w:val="002F73AB"/>
    <w:rsid w:val="00310AE4"/>
    <w:rsid w:val="0031158D"/>
    <w:rsid w:val="00311ACF"/>
    <w:rsid w:val="00312894"/>
    <w:rsid w:val="00313C01"/>
    <w:rsid w:val="00315AA6"/>
    <w:rsid w:val="003211BB"/>
    <w:rsid w:val="00321E9A"/>
    <w:rsid w:val="00331BA3"/>
    <w:rsid w:val="00331BFD"/>
    <w:rsid w:val="003326EF"/>
    <w:rsid w:val="0034102E"/>
    <w:rsid w:val="00343E29"/>
    <w:rsid w:val="00343E93"/>
    <w:rsid w:val="00347F99"/>
    <w:rsid w:val="003543B9"/>
    <w:rsid w:val="00354834"/>
    <w:rsid w:val="00361F5A"/>
    <w:rsid w:val="00362DE7"/>
    <w:rsid w:val="00370F25"/>
    <w:rsid w:val="00371129"/>
    <w:rsid w:val="003713D5"/>
    <w:rsid w:val="00375231"/>
    <w:rsid w:val="00382562"/>
    <w:rsid w:val="0038501C"/>
    <w:rsid w:val="00385598"/>
    <w:rsid w:val="003918D6"/>
    <w:rsid w:val="003A4EF8"/>
    <w:rsid w:val="003A5A87"/>
    <w:rsid w:val="003B0B5F"/>
    <w:rsid w:val="003B2539"/>
    <w:rsid w:val="003B345F"/>
    <w:rsid w:val="003B39DF"/>
    <w:rsid w:val="003B677A"/>
    <w:rsid w:val="003C00C3"/>
    <w:rsid w:val="003C2903"/>
    <w:rsid w:val="003C304A"/>
    <w:rsid w:val="003C56BD"/>
    <w:rsid w:val="003C5D78"/>
    <w:rsid w:val="003D3B43"/>
    <w:rsid w:val="003D5275"/>
    <w:rsid w:val="003E1754"/>
    <w:rsid w:val="003E1CCA"/>
    <w:rsid w:val="003E238B"/>
    <w:rsid w:val="003E5092"/>
    <w:rsid w:val="003E776F"/>
    <w:rsid w:val="003F13F8"/>
    <w:rsid w:val="003F7BDE"/>
    <w:rsid w:val="004021E9"/>
    <w:rsid w:val="00402405"/>
    <w:rsid w:val="0040531B"/>
    <w:rsid w:val="00407278"/>
    <w:rsid w:val="004109F0"/>
    <w:rsid w:val="004161D0"/>
    <w:rsid w:val="004167D2"/>
    <w:rsid w:val="00423C18"/>
    <w:rsid w:val="00424A10"/>
    <w:rsid w:val="004304AF"/>
    <w:rsid w:val="00432B15"/>
    <w:rsid w:val="0043482D"/>
    <w:rsid w:val="004366BB"/>
    <w:rsid w:val="0044061B"/>
    <w:rsid w:val="00441953"/>
    <w:rsid w:val="0044386E"/>
    <w:rsid w:val="00447434"/>
    <w:rsid w:val="004478BD"/>
    <w:rsid w:val="00452D32"/>
    <w:rsid w:val="00461B1B"/>
    <w:rsid w:val="0046213A"/>
    <w:rsid w:val="00462E4A"/>
    <w:rsid w:val="0047069E"/>
    <w:rsid w:val="00470DA3"/>
    <w:rsid w:val="00472045"/>
    <w:rsid w:val="00473DE7"/>
    <w:rsid w:val="00475956"/>
    <w:rsid w:val="00477237"/>
    <w:rsid w:val="00482BE1"/>
    <w:rsid w:val="00486219"/>
    <w:rsid w:val="00487B0A"/>
    <w:rsid w:val="00492F8C"/>
    <w:rsid w:val="00495F31"/>
    <w:rsid w:val="004A2105"/>
    <w:rsid w:val="004A21BA"/>
    <w:rsid w:val="004A3776"/>
    <w:rsid w:val="004A6DA6"/>
    <w:rsid w:val="004B4552"/>
    <w:rsid w:val="004B4D4C"/>
    <w:rsid w:val="004B5218"/>
    <w:rsid w:val="004B5C37"/>
    <w:rsid w:val="004C01D7"/>
    <w:rsid w:val="004C0E2C"/>
    <w:rsid w:val="004C1845"/>
    <w:rsid w:val="004C3114"/>
    <w:rsid w:val="004C545C"/>
    <w:rsid w:val="004C6430"/>
    <w:rsid w:val="004D090F"/>
    <w:rsid w:val="004D3456"/>
    <w:rsid w:val="004D3ACF"/>
    <w:rsid w:val="004E09F2"/>
    <w:rsid w:val="004E3490"/>
    <w:rsid w:val="004E58F0"/>
    <w:rsid w:val="004F209F"/>
    <w:rsid w:val="004F6010"/>
    <w:rsid w:val="0050015E"/>
    <w:rsid w:val="00503D51"/>
    <w:rsid w:val="0051225E"/>
    <w:rsid w:val="0051644E"/>
    <w:rsid w:val="005173C2"/>
    <w:rsid w:val="00520645"/>
    <w:rsid w:val="00521CE9"/>
    <w:rsid w:val="00523B8A"/>
    <w:rsid w:val="00526886"/>
    <w:rsid w:val="0053199B"/>
    <w:rsid w:val="00535958"/>
    <w:rsid w:val="005364C5"/>
    <w:rsid w:val="00537498"/>
    <w:rsid w:val="00542601"/>
    <w:rsid w:val="00545A8F"/>
    <w:rsid w:val="00547F7A"/>
    <w:rsid w:val="005520F4"/>
    <w:rsid w:val="00552BA3"/>
    <w:rsid w:val="00553C01"/>
    <w:rsid w:val="005569C7"/>
    <w:rsid w:val="00562402"/>
    <w:rsid w:val="0056484E"/>
    <w:rsid w:val="00565F56"/>
    <w:rsid w:val="00565FF1"/>
    <w:rsid w:val="00573520"/>
    <w:rsid w:val="0058156D"/>
    <w:rsid w:val="00583056"/>
    <w:rsid w:val="00584C3D"/>
    <w:rsid w:val="005868FC"/>
    <w:rsid w:val="005913F1"/>
    <w:rsid w:val="005915AC"/>
    <w:rsid w:val="00595143"/>
    <w:rsid w:val="00595173"/>
    <w:rsid w:val="005A09C8"/>
    <w:rsid w:val="005A32E2"/>
    <w:rsid w:val="005A4049"/>
    <w:rsid w:val="005A5F7F"/>
    <w:rsid w:val="005B1FB3"/>
    <w:rsid w:val="005B2EBE"/>
    <w:rsid w:val="005B36AC"/>
    <w:rsid w:val="005B47B3"/>
    <w:rsid w:val="005B4CBE"/>
    <w:rsid w:val="005C0438"/>
    <w:rsid w:val="005C190E"/>
    <w:rsid w:val="005C4229"/>
    <w:rsid w:val="005C59C2"/>
    <w:rsid w:val="005D267E"/>
    <w:rsid w:val="005D6987"/>
    <w:rsid w:val="005D7563"/>
    <w:rsid w:val="005E29D6"/>
    <w:rsid w:val="0060026E"/>
    <w:rsid w:val="00604648"/>
    <w:rsid w:val="006126F0"/>
    <w:rsid w:val="00614B18"/>
    <w:rsid w:val="0062164E"/>
    <w:rsid w:val="006258BF"/>
    <w:rsid w:val="006316B8"/>
    <w:rsid w:val="00631E75"/>
    <w:rsid w:val="0063268D"/>
    <w:rsid w:val="00641303"/>
    <w:rsid w:val="006414B8"/>
    <w:rsid w:val="00643AAB"/>
    <w:rsid w:val="0065384A"/>
    <w:rsid w:val="00660117"/>
    <w:rsid w:val="00661791"/>
    <w:rsid w:val="0066764B"/>
    <w:rsid w:val="0067006C"/>
    <w:rsid w:val="00670233"/>
    <w:rsid w:val="00671E05"/>
    <w:rsid w:val="00673B91"/>
    <w:rsid w:val="00675D94"/>
    <w:rsid w:val="00675F92"/>
    <w:rsid w:val="0068113C"/>
    <w:rsid w:val="00681D36"/>
    <w:rsid w:val="00686ABB"/>
    <w:rsid w:val="00695823"/>
    <w:rsid w:val="00695904"/>
    <w:rsid w:val="00695B1B"/>
    <w:rsid w:val="006A1E57"/>
    <w:rsid w:val="006A2C7D"/>
    <w:rsid w:val="006A6D4D"/>
    <w:rsid w:val="006A6DBE"/>
    <w:rsid w:val="006B0143"/>
    <w:rsid w:val="006B3017"/>
    <w:rsid w:val="006B619F"/>
    <w:rsid w:val="006B6E71"/>
    <w:rsid w:val="006C3FB9"/>
    <w:rsid w:val="006C5298"/>
    <w:rsid w:val="006D0F1F"/>
    <w:rsid w:val="006D3EB5"/>
    <w:rsid w:val="006D4DAB"/>
    <w:rsid w:val="006D590C"/>
    <w:rsid w:val="006D63BC"/>
    <w:rsid w:val="006D7D81"/>
    <w:rsid w:val="006E18B4"/>
    <w:rsid w:val="006E56CD"/>
    <w:rsid w:val="006E615A"/>
    <w:rsid w:val="006E7144"/>
    <w:rsid w:val="006F2615"/>
    <w:rsid w:val="006F2A32"/>
    <w:rsid w:val="006F42DF"/>
    <w:rsid w:val="006F6D6B"/>
    <w:rsid w:val="006F70D4"/>
    <w:rsid w:val="006F7D4A"/>
    <w:rsid w:val="00700CF4"/>
    <w:rsid w:val="00703422"/>
    <w:rsid w:val="007106C9"/>
    <w:rsid w:val="007147A7"/>
    <w:rsid w:val="007215C2"/>
    <w:rsid w:val="00721820"/>
    <w:rsid w:val="00724246"/>
    <w:rsid w:val="00726996"/>
    <w:rsid w:val="00730942"/>
    <w:rsid w:val="0073398B"/>
    <w:rsid w:val="007370F5"/>
    <w:rsid w:val="00740B9F"/>
    <w:rsid w:val="00741ED3"/>
    <w:rsid w:val="00744494"/>
    <w:rsid w:val="00746886"/>
    <w:rsid w:val="00747EAE"/>
    <w:rsid w:val="0075206C"/>
    <w:rsid w:val="007528B6"/>
    <w:rsid w:val="0075377F"/>
    <w:rsid w:val="00753EE6"/>
    <w:rsid w:val="00754A27"/>
    <w:rsid w:val="007561A7"/>
    <w:rsid w:val="007615E6"/>
    <w:rsid w:val="007630C0"/>
    <w:rsid w:val="0076349E"/>
    <w:rsid w:val="00767A47"/>
    <w:rsid w:val="0077613B"/>
    <w:rsid w:val="00780ED1"/>
    <w:rsid w:val="0078256F"/>
    <w:rsid w:val="00784EA7"/>
    <w:rsid w:val="00785FB4"/>
    <w:rsid w:val="0078668A"/>
    <w:rsid w:val="007935D2"/>
    <w:rsid w:val="007A0CED"/>
    <w:rsid w:val="007A377E"/>
    <w:rsid w:val="007A4123"/>
    <w:rsid w:val="007C07EC"/>
    <w:rsid w:val="007C3827"/>
    <w:rsid w:val="007C38CB"/>
    <w:rsid w:val="007C4D0B"/>
    <w:rsid w:val="007C7B2D"/>
    <w:rsid w:val="007D242A"/>
    <w:rsid w:val="007D72D7"/>
    <w:rsid w:val="007E5A4B"/>
    <w:rsid w:val="007E685A"/>
    <w:rsid w:val="007F2392"/>
    <w:rsid w:val="007F34B8"/>
    <w:rsid w:val="007F3EE0"/>
    <w:rsid w:val="0080528A"/>
    <w:rsid w:val="00811900"/>
    <w:rsid w:val="00823C37"/>
    <w:rsid w:val="00825C1D"/>
    <w:rsid w:val="00830A9B"/>
    <w:rsid w:val="00833E8A"/>
    <w:rsid w:val="008359C4"/>
    <w:rsid w:val="008401FE"/>
    <w:rsid w:val="00841B1A"/>
    <w:rsid w:val="00841DEB"/>
    <w:rsid w:val="008441E6"/>
    <w:rsid w:val="00844F0F"/>
    <w:rsid w:val="008520A8"/>
    <w:rsid w:val="00853882"/>
    <w:rsid w:val="008560EA"/>
    <w:rsid w:val="00857E2E"/>
    <w:rsid w:val="008610B0"/>
    <w:rsid w:val="008647C7"/>
    <w:rsid w:val="00870DCE"/>
    <w:rsid w:val="008826A7"/>
    <w:rsid w:val="00884078"/>
    <w:rsid w:val="00885295"/>
    <w:rsid w:val="00890D8A"/>
    <w:rsid w:val="00894FF0"/>
    <w:rsid w:val="008957B9"/>
    <w:rsid w:val="008970CD"/>
    <w:rsid w:val="00897BF6"/>
    <w:rsid w:val="008A0DBA"/>
    <w:rsid w:val="008A2FC8"/>
    <w:rsid w:val="008A3087"/>
    <w:rsid w:val="008A54EF"/>
    <w:rsid w:val="008A7A82"/>
    <w:rsid w:val="008B336F"/>
    <w:rsid w:val="008B3CEE"/>
    <w:rsid w:val="008B4EC3"/>
    <w:rsid w:val="008C0F69"/>
    <w:rsid w:val="008C7FC7"/>
    <w:rsid w:val="008D3236"/>
    <w:rsid w:val="008D4936"/>
    <w:rsid w:val="008D58DA"/>
    <w:rsid w:val="008D68B0"/>
    <w:rsid w:val="008E1D92"/>
    <w:rsid w:val="008E2081"/>
    <w:rsid w:val="008E41C1"/>
    <w:rsid w:val="008E6F0F"/>
    <w:rsid w:val="008E7DAC"/>
    <w:rsid w:val="008F131A"/>
    <w:rsid w:val="008F21C6"/>
    <w:rsid w:val="008F55BF"/>
    <w:rsid w:val="00906BA2"/>
    <w:rsid w:val="00907EBB"/>
    <w:rsid w:val="00911F99"/>
    <w:rsid w:val="00921E52"/>
    <w:rsid w:val="0092249F"/>
    <w:rsid w:val="00922821"/>
    <w:rsid w:val="00922A65"/>
    <w:rsid w:val="009230AF"/>
    <w:rsid w:val="00924210"/>
    <w:rsid w:val="00926001"/>
    <w:rsid w:val="0092774B"/>
    <w:rsid w:val="00927BBD"/>
    <w:rsid w:val="00927EF8"/>
    <w:rsid w:val="00930AC4"/>
    <w:rsid w:val="00941E8C"/>
    <w:rsid w:val="00947D1F"/>
    <w:rsid w:val="009520C1"/>
    <w:rsid w:val="0095235C"/>
    <w:rsid w:val="00952A43"/>
    <w:rsid w:val="009564ED"/>
    <w:rsid w:val="00960DF7"/>
    <w:rsid w:val="009636D1"/>
    <w:rsid w:val="00966C0B"/>
    <w:rsid w:val="00972ABF"/>
    <w:rsid w:val="0097364A"/>
    <w:rsid w:val="0097720A"/>
    <w:rsid w:val="00977D26"/>
    <w:rsid w:val="00982822"/>
    <w:rsid w:val="00983595"/>
    <w:rsid w:val="009852B5"/>
    <w:rsid w:val="0099052C"/>
    <w:rsid w:val="0099626C"/>
    <w:rsid w:val="009A3FF3"/>
    <w:rsid w:val="009A4614"/>
    <w:rsid w:val="009A66A4"/>
    <w:rsid w:val="009B02C2"/>
    <w:rsid w:val="009B2DA7"/>
    <w:rsid w:val="009B394F"/>
    <w:rsid w:val="009B4B47"/>
    <w:rsid w:val="009B67CF"/>
    <w:rsid w:val="009C4279"/>
    <w:rsid w:val="009C627F"/>
    <w:rsid w:val="009D24AE"/>
    <w:rsid w:val="009D336C"/>
    <w:rsid w:val="009D4D8D"/>
    <w:rsid w:val="009D78DA"/>
    <w:rsid w:val="009E7979"/>
    <w:rsid w:val="009F022D"/>
    <w:rsid w:val="009F0C51"/>
    <w:rsid w:val="009F19AB"/>
    <w:rsid w:val="009F2A60"/>
    <w:rsid w:val="009F784C"/>
    <w:rsid w:val="00A011A0"/>
    <w:rsid w:val="00A02064"/>
    <w:rsid w:val="00A03202"/>
    <w:rsid w:val="00A0657A"/>
    <w:rsid w:val="00A06E77"/>
    <w:rsid w:val="00A165B0"/>
    <w:rsid w:val="00A26D0F"/>
    <w:rsid w:val="00A27C24"/>
    <w:rsid w:val="00A27C91"/>
    <w:rsid w:val="00A30D83"/>
    <w:rsid w:val="00A33625"/>
    <w:rsid w:val="00A35A07"/>
    <w:rsid w:val="00A419B7"/>
    <w:rsid w:val="00A44830"/>
    <w:rsid w:val="00A52A5F"/>
    <w:rsid w:val="00A539CE"/>
    <w:rsid w:val="00A574E1"/>
    <w:rsid w:val="00A61F17"/>
    <w:rsid w:val="00A63CCA"/>
    <w:rsid w:val="00A70CA5"/>
    <w:rsid w:val="00A71660"/>
    <w:rsid w:val="00A7373B"/>
    <w:rsid w:val="00A8014D"/>
    <w:rsid w:val="00A80AD4"/>
    <w:rsid w:val="00A844D3"/>
    <w:rsid w:val="00A869EC"/>
    <w:rsid w:val="00A8743D"/>
    <w:rsid w:val="00A97AF7"/>
    <w:rsid w:val="00AA238B"/>
    <w:rsid w:val="00AA4117"/>
    <w:rsid w:val="00AB05FC"/>
    <w:rsid w:val="00AB3F32"/>
    <w:rsid w:val="00AB6305"/>
    <w:rsid w:val="00AC0304"/>
    <w:rsid w:val="00AC5E6B"/>
    <w:rsid w:val="00AC6DC7"/>
    <w:rsid w:val="00AC6E0A"/>
    <w:rsid w:val="00AD103E"/>
    <w:rsid w:val="00AE13D2"/>
    <w:rsid w:val="00AE1F78"/>
    <w:rsid w:val="00AE4113"/>
    <w:rsid w:val="00AE7677"/>
    <w:rsid w:val="00AF282D"/>
    <w:rsid w:val="00AF3401"/>
    <w:rsid w:val="00AF78EB"/>
    <w:rsid w:val="00B00AE4"/>
    <w:rsid w:val="00B04171"/>
    <w:rsid w:val="00B06DE7"/>
    <w:rsid w:val="00B06F6F"/>
    <w:rsid w:val="00B07305"/>
    <w:rsid w:val="00B11415"/>
    <w:rsid w:val="00B12421"/>
    <w:rsid w:val="00B13C10"/>
    <w:rsid w:val="00B14051"/>
    <w:rsid w:val="00B15A3B"/>
    <w:rsid w:val="00B206D3"/>
    <w:rsid w:val="00B31EDA"/>
    <w:rsid w:val="00B343DC"/>
    <w:rsid w:val="00B36E66"/>
    <w:rsid w:val="00B37CDC"/>
    <w:rsid w:val="00B51880"/>
    <w:rsid w:val="00B51B66"/>
    <w:rsid w:val="00B55563"/>
    <w:rsid w:val="00B61532"/>
    <w:rsid w:val="00B668C6"/>
    <w:rsid w:val="00B71E87"/>
    <w:rsid w:val="00B72D5B"/>
    <w:rsid w:val="00B74801"/>
    <w:rsid w:val="00BA2D22"/>
    <w:rsid w:val="00BA3269"/>
    <w:rsid w:val="00BB066C"/>
    <w:rsid w:val="00BB52C1"/>
    <w:rsid w:val="00BC0BAC"/>
    <w:rsid w:val="00BC2B2D"/>
    <w:rsid w:val="00BD7DF5"/>
    <w:rsid w:val="00BE7205"/>
    <w:rsid w:val="00BF2741"/>
    <w:rsid w:val="00BF2AF1"/>
    <w:rsid w:val="00BF393D"/>
    <w:rsid w:val="00BF4711"/>
    <w:rsid w:val="00BF7335"/>
    <w:rsid w:val="00C00CBD"/>
    <w:rsid w:val="00C01484"/>
    <w:rsid w:val="00C02C42"/>
    <w:rsid w:val="00C102EE"/>
    <w:rsid w:val="00C16F4D"/>
    <w:rsid w:val="00C22FE5"/>
    <w:rsid w:val="00C240CF"/>
    <w:rsid w:val="00C26247"/>
    <w:rsid w:val="00C26A46"/>
    <w:rsid w:val="00C27035"/>
    <w:rsid w:val="00C27411"/>
    <w:rsid w:val="00C30B0C"/>
    <w:rsid w:val="00C35270"/>
    <w:rsid w:val="00C36E76"/>
    <w:rsid w:val="00C410E9"/>
    <w:rsid w:val="00C4598D"/>
    <w:rsid w:val="00C473C8"/>
    <w:rsid w:val="00C53A06"/>
    <w:rsid w:val="00C540C1"/>
    <w:rsid w:val="00C5447B"/>
    <w:rsid w:val="00C55385"/>
    <w:rsid w:val="00C619C5"/>
    <w:rsid w:val="00C64A24"/>
    <w:rsid w:val="00C64F3E"/>
    <w:rsid w:val="00C65954"/>
    <w:rsid w:val="00C668FA"/>
    <w:rsid w:val="00C77693"/>
    <w:rsid w:val="00C8224D"/>
    <w:rsid w:val="00C8414D"/>
    <w:rsid w:val="00C8546B"/>
    <w:rsid w:val="00C85B60"/>
    <w:rsid w:val="00C85D40"/>
    <w:rsid w:val="00C9173E"/>
    <w:rsid w:val="00CA024F"/>
    <w:rsid w:val="00CA469B"/>
    <w:rsid w:val="00CA70BA"/>
    <w:rsid w:val="00CA7BB3"/>
    <w:rsid w:val="00CB0DD7"/>
    <w:rsid w:val="00CB5DD4"/>
    <w:rsid w:val="00CB5FFA"/>
    <w:rsid w:val="00CC1101"/>
    <w:rsid w:val="00CC1EE2"/>
    <w:rsid w:val="00CD1341"/>
    <w:rsid w:val="00CD3ABB"/>
    <w:rsid w:val="00CE0DFF"/>
    <w:rsid w:val="00CE1BE0"/>
    <w:rsid w:val="00CF6EC5"/>
    <w:rsid w:val="00D00073"/>
    <w:rsid w:val="00D04E72"/>
    <w:rsid w:val="00D06FE8"/>
    <w:rsid w:val="00D07317"/>
    <w:rsid w:val="00D12C33"/>
    <w:rsid w:val="00D14BF0"/>
    <w:rsid w:val="00D237F3"/>
    <w:rsid w:val="00D26F8A"/>
    <w:rsid w:val="00D30DFB"/>
    <w:rsid w:val="00D3495A"/>
    <w:rsid w:val="00D3714D"/>
    <w:rsid w:val="00D37E5B"/>
    <w:rsid w:val="00D42641"/>
    <w:rsid w:val="00D42D3E"/>
    <w:rsid w:val="00D4408C"/>
    <w:rsid w:val="00D5265B"/>
    <w:rsid w:val="00D549F4"/>
    <w:rsid w:val="00D60672"/>
    <w:rsid w:val="00D76D7A"/>
    <w:rsid w:val="00D8446A"/>
    <w:rsid w:val="00D848E3"/>
    <w:rsid w:val="00D84DDF"/>
    <w:rsid w:val="00D86F49"/>
    <w:rsid w:val="00D942B0"/>
    <w:rsid w:val="00D95526"/>
    <w:rsid w:val="00D97D9D"/>
    <w:rsid w:val="00DA5C64"/>
    <w:rsid w:val="00DB48C4"/>
    <w:rsid w:val="00DB6623"/>
    <w:rsid w:val="00DB7C34"/>
    <w:rsid w:val="00DC0239"/>
    <w:rsid w:val="00DC0A1E"/>
    <w:rsid w:val="00DC0F3B"/>
    <w:rsid w:val="00DC3504"/>
    <w:rsid w:val="00DC5CE5"/>
    <w:rsid w:val="00DC79F0"/>
    <w:rsid w:val="00DD08F2"/>
    <w:rsid w:val="00DD347D"/>
    <w:rsid w:val="00DD53FA"/>
    <w:rsid w:val="00DF0696"/>
    <w:rsid w:val="00DF26DB"/>
    <w:rsid w:val="00DF2832"/>
    <w:rsid w:val="00DF4508"/>
    <w:rsid w:val="00DF4F25"/>
    <w:rsid w:val="00DF504E"/>
    <w:rsid w:val="00DF69A2"/>
    <w:rsid w:val="00E13B5D"/>
    <w:rsid w:val="00E17571"/>
    <w:rsid w:val="00E26263"/>
    <w:rsid w:val="00E36017"/>
    <w:rsid w:val="00E377F0"/>
    <w:rsid w:val="00E41FBF"/>
    <w:rsid w:val="00E42612"/>
    <w:rsid w:val="00E46DA3"/>
    <w:rsid w:val="00E479B3"/>
    <w:rsid w:val="00E50E51"/>
    <w:rsid w:val="00E553C1"/>
    <w:rsid w:val="00E611DE"/>
    <w:rsid w:val="00E65AEB"/>
    <w:rsid w:val="00E70504"/>
    <w:rsid w:val="00E71A30"/>
    <w:rsid w:val="00E72FBB"/>
    <w:rsid w:val="00E73648"/>
    <w:rsid w:val="00E73DD0"/>
    <w:rsid w:val="00E74C54"/>
    <w:rsid w:val="00E828E7"/>
    <w:rsid w:val="00E9193B"/>
    <w:rsid w:val="00E9274E"/>
    <w:rsid w:val="00E92BB7"/>
    <w:rsid w:val="00E956B9"/>
    <w:rsid w:val="00E96594"/>
    <w:rsid w:val="00EA1010"/>
    <w:rsid w:val="00EA5CDD"/>
    <w:rsid w:val="00EA69A4"/>
    <w:rsid w:val="00EB17FB"/>
    <w:rsid w:val="00EB357A"/>
    <w:rsid w:val="00EB40AA"/>
    <w:rsid w:val="00EB65A4"/>
    <w:rsid w:val="00EC01F1"/>
    <w:rsid w:val="00EC6350"/>
    <w:rsid w:val="00EC7EE7"/>
    <w:rsid w:val="00ED0B6D"/>
    <w:rsid w:val="00ED3018"/>
    <w:rsid w:val="00EE35BE"/>
    <w:rsid w:val="00EE5CFC"/>
    <w:rsid w:val="00EF1C4D"/>
    <w:rsid w:val="00EF51FD"/>
    <w:rsid w:val="00EF72B8"/>
    <w:rsid w:val="00EF78B1"/>
    <w:rsid w:val="00F0118A"/>
    <w:rsid w:val="00F01E6E"/>
    <w:rsid w:val="00F03096"/>
    <w:rsid w:val="00F04F2D"/>
    <w:rsid w:val="00F052D4"/>
    <w:rsid w:val="00F07A87"/>
    <w:rsid w:val="00F134B2"/>
    <w:rsid w:val="00F14784"/>
    <w:rsid w:val="00F159EB"/>
    <w:rsid w:val="00F16143"/>
    <w:rsid w:val="00F1682F"/>
    <w:rsid w:val="00F235C4"/>
    <w:rsid w:val="00F252FD"/>
    <w:rsid w:val="00F25592"/>
    <w:rsid w:val="00F25A99"/>
    <w:rsid w:val="00F25FF8"/>
    <w:rsid w:val="00F26293"/>
    <w:rsid w:val="00F26EAC"/>
    <w:rsid w:val="00F340C7"/>
    <w:rsid w:val="00F362D2"/>
    <w:rsid w:val="00F37936"/>
    <w:rsid w:val="00F41178"/>
    <w:rsid w:val="00F50ADA"/>
    <w:rsid w:val="00F50C0D"/>
    <w:rsid w:val="00F5329C"/>
    <w:rsid w:val="00F5511B"/>
    <w:rsid w:val="00F55DD4"/>
    <w:rsid w:val="00F60182"/>
    <w:rsid w:val="00F662AB"/>
    <w:rsid w:val="00F761D1"/>
    <w:rsid w:val="00F8762A"/>
    <w:rsid w:val="00F91D8E"/>
    <w:rsid w:val="00F955CB"/>
    <w:rsid w:val="00FA1C1A"/>
    <w:rsid w:val="00FA2EF5"/>
    <w:rsid w:val="00FA38DE"/>
    <w:rsid w:val="00FA598A"/>
    <w:rsid w:val="00FB14EA"/>
    <w:rsid w:val="00FB3DC9"/>
    <w:rsid w:val="00FB5D40"/>
    <w:rsid w:val="00FC18F0"/>
    <w:rsid w:val="00FC3413"/>
    <w:rsid w:val="00FC72C1"/>
    <w:rsid w:val="00FD075C"/>
    <w:rsid w:val="00FD15BB"/>
    <w:rsid w:val="00FD3ED3"/>
    <w:rsid w:val="00FE1864"/>
    <w:rsid w:val="00FE45E8"/>
    <w:rsid w:val="00FE4FEB"/>
    <w:rsid w:val="00FF01EB"/>
    <w:rsid w:val="00FF077F"/>
    <w:rsid w:val="00FF427A"/>
    <w:rsid w:val="00FF4986"/>
    <w:rsid w:val="00FF57DB"/>
    <w:rsid w:val="00FF5C42"/>
    <w:rsid w:val="00FF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C14AE44-1731-47D9-AC8F-F8B5A6FE8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GB" w:eastAsia="en-GB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100" w:beforeAutospacing="1" w:after="100" w:afterAutospacing="1"/>
      <w:jc w:val="both"/>
      <w:outlineLvl w:val="0"/>
    </w:pPr>
    <w:rPr>
      <w:rFonts w:ascii="Arial" w:hAnsi="Arial"/>
      <w:b/>
      <w:sz w:val="36"/>
      <w:szCs w:val="20"/>
    </w:rPr>
  </w:style>
  <w:style w:type="paragraph" w:styleId="Heading2">
    <w:name w:val="heading 2"/>
    <w:aliases w:val="h 2"/>
    <w:basedOn w:val="Heading1"/>
    <w:next w:val="Normal"/>
    <w:qFormat/>
    <w:pPr>
      <w:pageBreakBefore w:val="0"/>
      <w:numPr>
        <w:ilvl w:val="1"/>
      </w:numPr>
      <w:spacing w:before="320" w:beforeAutospacing="0"/>
      <w:outlineLvl w:val="1"/>
    </w:pPr>
    <w:rPr>
      <w:sz w:val="28"/>
    </w:rPr>
  </w:style>
  <w:style w:type="paragraph" w:styleId="Heading3">
    <w:name w:val="heading 3"/>
    <w:aliases w:val="h3"/>
    <w:basedOn w:val="Normal"/>
    <w:next w:val="Normal"/>
    <w:qFormat/>
    <w:pPr>
      <w:keepNext/>
      <w:numPr>
        <w:ilvl w:val="2"/>
        <w:numId w:val="1"/>
      </w:numPr>
      <w:tabs>
        <w:tab w:val="left" w:pos="0"/>
      </w:tabs>
      <w:spacing w:before="240" w:line="240" w:lineRule="atLeast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120" w:after="60"/>
      <w:jc w:val="both"/>
      <w:outlineLvl w:val="3"/>
    </w:pPr>
    <w:rPr>
      <w:rFonts w:ascii="Arial" w:hAnsi="Arial"/>
      <w:b/>
      <w:i/>
      <w:sz w:val="22"/>
      <w:szCs w:val="20"/>
      <w:lang w:val="en-AU"/>
    </w:rPr>
  </w:style>
  <w:style w:type="paragraph" w:styleId="Heading5">
    <w:name w:val="heading 5"/>
    <w:basedOn w:val="Normal"/>
    <w:next w:val="Normal"/>
    <w:qFormat/>
    <w:pPr>
      <w:keepLines/>
      <w:numPr>
        <w:ilvl w:val="4"/>
        <w:numId w:val="1"/>
      </w:numPr>
      <w:tabs>
        <w:tab w:val="left" w:pos="142"/>
      </w:tabs>
      <w:spacing w:before="120" w:after="60"/>
      <w:jc w:val="both"/>
      <w:outlineLvl w:val="4"/>
    </w:pPr>
    <w:rPr>
      <w:rFonts w:ascii="Arial" w:hAnsi="Arial"/>
      <w:b/>
      <w:sz w:val="22"/>
      <w:szCs w:val="20"/>
      <w:lang w:val="en-AU"/>
    </w:rPr>
  </w:style>
  <w:style w:type="paragraph" w:styleId="Heading6">
    <w:name w:val="heading 6"/>
    <w:basedOn w:val="Normal"/>
    <w:next w:val="Normal"/>
    <w:qFormat/>
    <w:pPr>
      <w:keepLines/>
      <w:numPr>
        <w:ilvl w:val="5"/>
        <w:numId w:val="1"/>
      </w:numPr>
      <w:spacing w:after="60"/>
      <w:jc w:val="both"/>
      <w:outlineLvl w:val="5"/>
    </w:pPr>
    <w:rPr>
      <w:rFonts w:ascii="Arial" w:hAnsi="Arial"/>
      <w:i/>
      <w:sz w:val="22"/>
      <w:szCs w:val="20"/>
      <w:lang w:val="en-AU"/>
    </w:rPr>
  </w:style>
  <w:style w:type="paragraph" w:styleId="Heading7">
    <w:name w:val="heading 7"/>
    <w:basedOn w:val="Normal"/>
    <w:next w:val="Normal"/>
    <w:qFormat/>
    <w:pPr>
      <w:keepLines/>
      <w:numPr>
        <w:ilvl w:val="6"/>
        <w:numId w:val="1"/>
      </w:numPr>
      <w:spacing w:after="60"/>
      <w:jc w:val="both"/>
      <w:outlineLvl w:val="6"/>
    </w:pPr>
    <w:rPr>
      <w:rFonts w:ascii="Arial" w:hAnsi="Arial"/>
      <w:sz w:val="20"/>
      <w:szCs w:val="20"/>
      <w:lang w:val="en-AU"/>
    </w:rPr>
  </w:style>
  <w:style w:type="paragraph" w:styleId="Heading8">
    <w:name w:val="heading 8"/>
    <w:basedOn w:val="Normal"/>
    <w:next w:val="Normal"/>
    <w:qFormat/>
    <w:pPr>
      <w:keepLines/>
      <w:numPr>
        <w:ilvl w:val="7"/>
        <w:numId w:val="1"/>
      </w:numPr>
      <w:spacing w:after="60"/>
      <w:jc w:val="both"/>
      <w:outlineLvl w:val="7"/>
    </w:pPr>
    <w:rPr>
      <w:rFonts w:ascii="Arial" w:hAnsi="Arial"/>
      <w:i/>
      <w:sz w:val="20"/>
      <w:szCs w:val="20"/>
      <w:lang w:val="en-AU"/>
    </w:rPr>
  </w:style>
  <w:style w:type="paragraph" w:styleId="Heading9">
    <w:name w:val="heading 9"/>
    <w:basedOn w:val="Normal"/>
    <w:next w:val="Normal"/>
    <w:qFormat/>
    <w:pPr>
      <w:keepLines/>
      <w:numPr>
        <w:ilvl w:val="8"/>
        <w:numId w:val="1"/>
      </w:numPr>
      <w:spacing w:after="60"/>
      <w:jc w:val="both"/>
      <w:outlineLvl w:val="8"/>
    </w:pPr>
    <w:rPr>
      <w:rFonts w:ascii="Arial" w:hAnsi="Arial"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2">
    <w:name w:val="Bullet 2"/>
    <w:basedOn w:val="Normal"/>
    <w:pPr>
      <w:keepLines/>
      <w:numPr>
        <w:numId w:val="2"/>
      </w:numPr>
      <w:jc w:val="both"/>
    </w:pPr>
    <w:rPr>
      <w:sz w:val="20"/>
      <w:szCs w:val="20"/>
      <w:lang w:val="en-AU"/>
    </w:rPr>
  </w:style>
  <w:style w:type="paragraph" w:customStyle="1" w:styleId="UTOutline">
    <w:name w:val="UT Outline"/>
    <w:basedOn w:val="ORList"/>
    <w:pPr>
      <w:numPr>
        <w:ilvl w:val="1"/>
        <w:numId w:val="3"/>
      </w:numPr>
    </w:pPr>
  </w:style>
  <w:style w:type="paragraph" w:customStyle="1" w:styleId="ORList">
    <w:name w:val="OR List"/>
    <w:basedOn w:val="Normal"/>
    <w:pPr>
      <w:keepLines/>
      <w:jc w:val="both"/>
    </w:pPr>
    <w:rPr>
      <w:sz w:val="20"/>
      <w:szCs w:val="20"/>
      <w:lang w:val="en-AU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customStyle="1" w:styleId="xl67">
    <w:name w:val="xl67"/>
    <w:basedOn w:val="Normal"/>
    <w:pPr>
      <w:pBdr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Topic">
    <w:name w:val="Topic"/>
    <w:basedOn w:val="Normal"/>
    <w:next w:val="BodyText"/>
    <w:pPr>
      <w:spacing w:before="120" w:after="120"/>
    </w:pPr>
    <w:rPr>
      <w:rFonts w:ascii="Arial" w:hAnsi="Arial"/>
      <w:b/>
      <w:smallCaps/>
      <w:sz w:val="20"/>
      <w:szCs w:val="20"/>
      <w:lang w:val="en-AU"/>
    </w:rPr>
  </w:style>
  <w:style w:type="paragraph" w:styleId="BodyText">
    <w:name w:val="Body Text"/>
    <w:basedOn w:val="Normal"/>
    <w:link w:val="BodyTextChar"/>
    <w:semiHidden/>
    <w:pPr>
      <w:keepLines/>
      <w:suppressLineNumbers/>
      <w:tabs>
        <w:tab w:val="left" w:pos="2376"/>
        <w:tab w:val="left" w:pos="9180"/>
      </w:tabs>
      <w:suppressAutoHyphens/>
      <w:jc w:val="both"/>
    </w:pPr>
    <w:rPr>
      <w:sz w:val="20"/>
      <w:szCs w:val="20"/>
      <w:lang w:val="en-AU"/>
    </w:rPr>
  </w:style>
  <w:style w:type="paragraph" w:styleId="TOC1">
    <w:name w:val="toc 1"/>
    <w:basedOn w:val="Normal"/>
    <w:autoRedefine/>
    <w:uiPriority w:val="39"/>
    <w:pPr>
      <w:spacing w:before="120" w:after="120"/>
    </w:pPr>
    <w:rPr>
      <w:b/>
      <w:bCs/>
      <w:caps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2">
    <w:name w:val="toc 2"/>
    <w:basedOn w:val="Normal"/>
    <w:autoRedefine/>
    <w:uiPriority w:val="39"/>
    <w:pPr>
      <w:ind w:left="240"/>
    </w:pPr>
    <w:rPr>
      <w:smallCaps/>
    </w:rPr>
  </w:style>
  <w:style w:type="paragraph" w:customStyle="1" w:styleId="DMRBodyText">
    <w:name w:val="DMR Body Text"/>
    <w:basedOn w:val="Normal"/>
    <w:pPr>
      <w:spacing w:before="120"/>
      <w:ind w:left="360"/>
      <w:jc w:val="both"/>
    </w:pPr>
    <w:rPr>
      <w:sz w:val="20"/>
      <w:szCs w:val="20"/>
      <w:lang w:val="en-AU"/>
    </w:rPr>
  </w:style>
  <w:style w:type="paragraph" w:styleId="Footer">
    <w:name w:val="footer"/>
    <w:basedOn w:val="Normal"/>
    <w:semiHidden/>
    <w:pPr>
      <w:keepLines/>
      <w:pBdr>
        <w:top w:val="single" w:sz="6" w:space="1" w:color="auto"/>
      </w:pBdr>
      <w:tabs>
        <w:tab w:val="center" w:pos="4678"/>
        <w:tab w:val="right" w:pos="9072"/>
      </w:tabs>
      <w:ind w:right="28"/>
      <w:jc w:val="both"/>
    </w:pPr>
    <w:rPr>
      <w:rFonts w:ascii="Arial Narrow" w:hAnsi="Arial Narrow"/>
      <w:sz w:val="18"/>
      <w:szCs w:val="20"/>
      <w:lang w:val="en-AU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i/>
      <w:iCs/>
    </w:rPr>
  </w:style>
  <w:style w:type="paragraph" w:styleId="BodyTextIndent2">
    <w:name w:val="Body Text Indent 2"/>
    <w:basedOn w:val="Normal"/>
    <w:semiHidden/>
    <w:pPr>
      <w:ind w:left="360"/>
    </w:pPr>
    <w:rPr>
      <w:rFonts w:ascii="Arial" w:hAnsi="Arial" w:cs="Arial"/>
      <w:sz w:val="20"/>
      <w:szCs w:val="20"/>
      <w:lang w:val="en-GB"/>
    </w:rPr>
  </w:style>
  <w:style w:type="paragraph" w:styleId="TOC4">
    <w:name w:val="toc 4"/>
    <w:basedOn w:val="Normal"/>
    <w:next w:val="Normal"/>
    <w:autoRedefine/>
    <w:uiPriority w:val="39"/>
    <w:pPr>
      <w:ind w:left="720"/>
    </w:pPr>
    <w:rPr>
      <w:szCs w:val="21"/>
    </w:rPr>
  </w:style>
  <w:style w:type="paragraph" w:styleId="TOC5">
    <w:name w:val="toc 5"/>
    <w:basedOn w:val="Normal"/>
    <w:next w:val="Normal"/>
    <w:autoRedefine/>
    <w:uiPriority w:val="39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uiPriority w:val="39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uiPriority w:val="39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uiPriority w:val="39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uiPriority w:val="39"/>
    <w:pPr>
      <w:ind w:left="1920"/>
    </w:pPr>
    <w:rPr>
      <w:szCs w:val="21"/>
    </w:rPr>
  </w:style>
  <w:style w:type="paragraph" w:styleId="BodyText2">
    <w:name w:val="Body Text 2"/>
    <w:basedOn w:val="Normal"/>
    <w:semiHidden/>
    <w:pPr>
      <w:keepLines/>
      <w:spacing w:after="60"/>
    </w:pPr>
    <w:rPr>
      <w:iCs/>
      <w:sz w:val="20"/>
      <w:szCs w:val="20"/>
      <w:u w:val="single"/>
      <w:lang w:val="en-AU"/>
    </w:rPr>
  </w:style>
  <w:style w:type="paragraph" w:styleId="BodyText3">
    <w:name w:val="Body Text 3"/>
    <w:basedOn w:val="Normal"/>
    <w:link w:val="BodyText3Char"/>
    <w:semiHidden/>
    <w:pPr>
      <w:keepLines/>
      <w:numPr>
        <w:numId w:val="6"/>
      </w:numPr>
    </w:pPr>
    <w:rPr>
      <w:b/>
      <w:bCs/>
      <w:sz w:val="20"/>
      <w:szCs w:val="20"/>
      <w:lang w:val="en-AU"/>
    </w:rPr>
  </w:style>
  <w:style w:type="paragraph" w:styleId="BodyTextIndent3">
    <w:name w:val="Body Text Indent 3"/>
    <w:basedOn w:val="Normal"/>
    <w:semiHidden/>
    <w:pPr>
      <w:keepLines/>
      <w:ind w:left="720"/>
      <w:jc w:val="both"/>
    </w:pPr>
    <w:rPr>
      <w:sz w:val="20"/>
      <w:szCs w:val="20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Appendix2">
    <w:name w:val="Appendix 2"/>
    <w:basedOn w:val="Heading2"/>
    <w:next w:val="Normal"/>
    <w:pPr>
      <w:numPr>
        <w:numId w:val="5"/>
      </w:numPr>
      <w:suppressLineNumbers/>
      <w:suppressAutoHyphens/>
      <w:spacing w:before="240" w:after="0" w:afterAutospacing="0" w:line="240" w:lineRule="atLeast"/>
      <w:ind w:left="1417" w:hanging="2268"/>
    </w:pPr>
    <w:rPr>
      <w:sz w:val="24"/>
      <w:lang w:val="en-AU"/>
    </w:rPr>
  </w:style>
  <w:style w:type="paragraph" w:customStyle="1" w:styleId="Appendix3">
    <w:name w:val="Appendix 3"/>
    <w:basedOn w:val="Heading3"/>
    <w:next w:val="Normal"/>
    <w:pPr>
      <w:keepLines/>
      <w:numPr>
        <w:numId w:val="5"/>
      </w:numPr>
      <w:suppressLineNumbers/>
      <w:suppressAutoHyphens/>
      <w:spacing w:before="120" w:after="60"/>
      <w:ind w:left="1417" w:hanging="2268"/>
    </w:pPr>
    <w:rPr>
      <w:i/>
      <w:sz w:val="22"/>
      <w:lang w:val="en-AU"/>
    </w:rPr>
  </w:style>
  <w:style w:type="paragraph" w:customStyle="1" w:styleId="Appendix4">
    <w:name w:val="Appendix 4"/>
    <w:basedOn w:val="Heading4"/>
    <w:next w:val="Normal"/>
    <w:pPr>
      <w:numPr>
        <w:numId w:val="5"/>
      </w:numPr>
    </w:pPr>
    <w:rPr>
      <w:i w:val="0"/>
    </w:rPr>
  </w:style>
  <w:style w:type="paragraph" w:customStyle="1" w:styleId="Appendix5">
    <w:name w:val="Appendix 5"/>
    <w:basedOn w:val="Heading5"/>
    <w:next w:val="Normal"/>
    <w:pPr>
      <w:numPr>
        <w:numId w:val="5"/>
      </w:numPr>
      <w:tabs>
        <w:tab w:val="clear" w:pos="142"/>
      </w:tabs>
    </w:pPr>
    <w:rPr>
      <w:b w:val="0"/>
    </w:rPr>
  </w:style>
  <w:style w:type="paragraph" w:customStyle="1" w:styleId="Appendix6">
    <w:name w:val="Appendix 6"/>
    <w:basedOn w:val="Heading6"/>
    <w:next w:val="Normal"/>
    <w:pPr>
      <w:numPr>
        <w:numId w:val="5"/>
      </w:numPr>
    </w:pPr>
  </w:style>
  <w:style w:type="paragraph" w:customStyle="1" w:styleId="Appendix7">
    <w:name w:val="Appendix 7"/>
    <w:basedOn w:val="Heading7"/>
    <w:next w:val="Normal"/>
    <w:pPr>
      <w:numPr>
        <w:numId w:val="5"/>
      </w:numPr>
    </w:pPr>
  </w:style>
  <w:style w:type="paragraph" w:customStyle="1" w:styleId="Appendix8">
    <w:name w:val="Appendix 8"/>
    <w:basedOn w:val="Heading8"/>
    <w:next w:val="Normal"/>
    <w:pPr>
      <w:numPr>
        <w:numId w:val="5"/>
      </w:numPr>
    </w:pPr>
  </w:style>
  <w:style w:type="paragraph" w:customStyle="1" w:styleId="Appendix9">
    <w:name w:val="Appendix 9"/>
    <w:basedOn w:val="Heading9"/>
    <w:next w:val="Normal"/>
    <w:pPr>
      <w:numPr>
        <w:numId w:val="5"/>
      </w:numPr>
    </w:pPr>
  </w:style>
  <w:style w:type="paragraph" w:customStyle="1" w:styleId="Appendix1">
    <w:name w:val="Appendix 1"/>
    <w:basedOn w:val="Heading1"/>
    <w:next w:val="Normal"/>
    <w:pPr>
      <w:pageBreakBefore w:val="0"/>
      <w:numPr>
        <w:numId w:val="5"/>
      </w:numPr>
      <w:spacing w:before="360" w:beforeAutospacing="0" w:after="0" w:afterAutospacing="0"/>
      <w:ind w:left="1417" w:hanging="2268"/>
    </w:pPr>
    <w:rPr>
      <w:sz w:val="28"/>
      <w:lang w:val="en-AU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BulletList">
    <w:name w:val="Bullet List"/>
    <w:basedOn w:val="Normal"/>
    <w:pPr>
      <w:keepLines/>
      <w:numPr>
        <w:numId w:val="7"/>
      </w:numPr>
      <w:jc w:val="both"/>
    </w:pPr>
    <w:rPr>
      <w:sz w:val="20"/>
      <w:szCs w:val="20"/>
    </w:rPr>
  </w:style>
  <w:style w:type="paragraph" w:customStyle="1" w:styleId="xl22">
    <w:name w:val="xl22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3">
    <w:name w:val="xl23"/>
    <w:basedOn w:val="Normal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24">
    <w:name w:val="xl24"/>
    <w:basedOn w:val="Normal"/>
    <w:pPr>
      <w:spacing w:before="100" w:beforeAutospacing="1" w:after="100" w:afterAutospacing="1"/>
      <w:jc w:val="center"/>
    </w:pPr>
    <w:rPr>
      <w:rFonts w:ascii="Arial" w:eastAsia="Arial Unicode MS" w:hAnsi="Arial" w:cs="Arial"/>
    </w:rPr>
  </w:style>
  <w:style w:type="paragraph" w:customStyle="1" w:styleId="xl25">
    <w:name w:val="xl25"/>
    <w:basedOn w:val="Normal"/>
    <w:pPr>
      <w:spacing w:before="100" w:beforeAutospacing="1" w:after="100" w:afterAutospacing="1"/>
    </w:pPr>
    <w:rPr>
      <w:rFonts w:ascii="@PMingLiU" w:eastAsia="@PMingLiU" w:hAnsi="@PMingLiU" w:cs="Arial Unicode MS" w:hint="eastAsia"/>
      <w:b/>
      <w:bCs/>
      <w:sz w:val="40"/>
      <w:szCs w:val="40"/>
    </w:rPr>
  </w:style>
  <w:style w:type="paragraph" w:customStyle="1" w:styleId="xl26">
    <w:name w:val="xl26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@MS Mincho" w:eastAsia="@MS Mincho" w:hAnsi="@MS Mincho" w:cs="Arial Unicode MS" w:hint="eastAsia"/>
      <w:b/>
      <w:bCs/>
    </w:rPr>
  </w:style>
  <w:style w:type="paragraph" w:customStyle="1" w:styleId="xl27">
    <w:name w:val="xl27"/>
    <w:basedOn w:val="Normal"/>
    <w:pP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28">
    <w:name w:val="xl28"/>
    <w:basedOn w:val="Normal"/>
    <w:pPr>
      <w:pBdr>
        <w:bottom w:val="double" w:sz="6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</w:rPr>
  </w:style>
  <w:style w:type="paragraph" w:customStyle="1" w:styleId="xl29">
    <w:name w:val="xl29"/>
    <w:basedOn w:val="Normal"/>
    <w:pPr>
      <w:pBdr>
        <w:bottom w:val="double" w:sz="6" w:space="0" w:color="auto"/>
      </w:pBd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0">
    <w:name w:val="xl30"/>
    <w:basedOn w:val="Normal"/>
    <w:pPr>
      <w:spacing w:before="100" w:beforeAutospacing="1" w:after="100" w:afterAutospacing="1"/>
    </w:pPr>
    <w:rPr>
      <w:rFonts w:ascii="@PMingLiU" w:eastAsia="@PMingLiU" w:hAnsi="@PMingLiU" w:cs="Arial Unicode MS" w:hint="eastAsia"/>
      <w:b/>
      <w:bCs/>
      <w:sz w:val="22"/>
      <w:szCs w:val="22"/>
    </w:rPr>
  </w:style>
  <w:style w:type="paragraph" w:customStyle="1" w:styleId="xl31">
    <w:name w:val="xl31"/>
    <w:basedOn w:val="Normal"/>
    <w:pPr>
      <w:pBdr>
        <w:bottom w:val="double" w:sz="6" w:space="0" w:color="auto"/>
      </w:pBdr>
      <w:spacing w:before="100" w:beforeAutospacing="1" w:after="100" w:afterAutospacing="1"/>
    </w:pPr>
    <w:rPr>
      <w:rFonts w:ascii="Arial" w:eastAsia="Arial Unicode MS" w:hAnsi="Arial" w:cs="Arial"/>
      <w:sz w:val="32"/>
      <w:szCs w:val="32"/>
    </w:rPr>
  </w:style>
  <w:style w:type="paragraph" w:customStyle="1" w:styleId="xl32">
    <w:name w:val="xl32"/>
    <w:basedOn w:val="Normal"/>
    <w:pPr>
      <w:pBdr>
        <w:bottom w:val="double" w:sz="6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eastAsia="Arial Unicode MS"/>
      <w:b/>
      <w:bCs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eastAsia="Arial Unicode MS"/>
      <w:sz w:val="22"/>
      <w:szCs w:val="22"/>
    </w:rPr>
  </w:style>
  <w:style w:type="paragraph" w:customStyle="1" w:styleId="font7">
    <w:name w:val="font7"/>
    <w:basedOn w:val="Normal"/>
    <w:pPr>
      <w:spacing w:before="100" w:beforeAutospacing="1" w:after="100" w:afterAutospacing="1"/>
    </w:pPr>
    <w:rPr>
      <w:rFonts w:eastAsia="Arial Unicode MS"/>
      <w:b/>
      <w:bCs/>
      <w:sz w:val="22"/>
      <w:szCs w:val="22"/>
    </w:rPr>
  </w:style>
  <w:style w:type="paragraph" w:customStyle="1" w:styleId="font8">
    <w:name w:val="font8"/>
    <w:basedOn w:val="Normal"/>
    <w:pPr>
      <w:spacing w:before="100" w:beforeAutospacing="1" w:after="100" w:afterAutospacing="1"/>
    </w:pPr>
    <w:rPr>
      <w:rFonts w:eastAsia="Arial Unicode MS"/>
      <w:b/>
      <w:bCs/>
      <w:sz w:val="20"/>
      <w:szCs w:val="20"/>
    </w:rPr>
  </w:style>
  <w:style w:type="paragraph" w:customStyle="1" w:styleId="xl33">
    <w:name w:val="xl33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eastAsia="Arial Unicode MS"/>
    </w:r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36">
    <w:name w:val="xl36"/>
    <w:basedOn w:val="Normal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b/>
      <w:bCs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</w:rPr>
  </w:style>
  <w:style w:type="paragraph" w:customStyle="1" w:styleId="xl40">
    <w:name w:val="xl40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</w:rPr>
  </w:style>
  <w:style w:type="paragraph" w:customStyle="1" w:styleId="xl41">
    <w:name w:val="xl41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</w:rPr>
  </w:style>
  <w:style w:type="paragraph" w:customStyle="1" w:styleId="xl42">
    <w:name w:val="xl4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eastAsia="Arial Unicode MS"/>
    </w:rPr>
  </w:style>
  <w:style w:type="paragraph" w:customStyle="1" w:styleId="xl43">
    <w:name w:val="xl43"/>
    <w:basedOn w:val="Normal"/>
    <w:pPr>
      <w:pBdr>
        <w:top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eastAsia="Arial Unicode MS"/>
    </w:rPr>
  </w:style>
  <w:style w:type="paragraph" w:customStyle="1" w:styleId="xl44">
    <w:name w:val="xl4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eastAsia="Arial Unicode MS"/>
    </w:rPr>
  </w:style>
  <w:style w:type="paragraph" w:customStyle="1" w:styleId="xl45">
    <w:name w:val="xl4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46">
    <w:name w:val="xl46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</w:rPr>
  </w:style>
  <w:style w:type="paragraph" w:customStyle="1" w:styleId="xl47">
    <w:name w:val="xl47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</w:rPr>
  </w:style>
  <w:style w:type="paragraph" w:customStyle="1" w:styleId="xl48">
    <w:name w:val="xl48"/>
    <w:basedOn w:val="Normal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</w:rPr>
  </w:style>
  <w:style w:type="paragraph" w:customStyle="1" w:styleId="xl49">
    <w:name w:val="xl49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</w:rPr>
  </w:style>
  <w:style w:type="paragraph" w:customStyle="1" w:styleId="xl50">
    <w:name w:val="xl50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</w:rPr>
  </w:style>
  <w:style w:type="paragraph" w:customStyle="1" w:styleId="xl51">
    <w:name w:val="xl51"/>
    <w:basedOn w:val="Normal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</w:rPr>
  </w:style>
  <w:style w:type="paragraph" w:styleId="BodyTextIndent">
    <w:name w:val="Body Text Indent"/>
    <w:basedOn w:val="Normal"/>
    <w:semiHidden/>
    <w:pPr>
      <w:ind w:left="360"/>
    </w:pPr>
  </w:style>
  <w:style w:type="paragraph" w:styleId="Index1">
    <w:name w:val="index 1"/>
    <w:basedOn w:val="Normal"/>
    <w:next w:val="Normal"/>
    <w:autoRedefine/>
    <w:semiHidden/>
    <w:pPr>
      <w:numPr>
        <w:numId w:val="9"/>
      </w:numPr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bCs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8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54834"/>
    <w:rPr>
      <w:rFonts w:ascii="Tahoma" w:hAnsi="Tahoma" w:cs="Tahoma"/>
      <w:sz w:val="16"/>
      <w:szCs w:val="16"/>
      <w:lang w:bidi="ar-SA"/>
    </w:rPr>
  </w:style>
  <w:style w:type="character" w:customStyle="1" w:styleId="HeaderChar">
    <w:name w:val="Header Char"/>
    <w:link w:val="Header"/>
    <w:uiPriority w:val="99"/>
    <w:rsid w:val="00C102EE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uiPriority w:val="39"/>
    <w:rsid w:val="00C102EE"/>
    <w:rPr>
      <w:rFonts w:ascii="Calibri" w:eastAsia="MS Mincho" w:hAnsi="Calibri" w:cs="Cordia New"/>
      <w:sz w:val="22"/>
      <w:szCs w:val="28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F26293"/>
    <w:tblPr>
      <w:tblStyleRowBandSize w:val="1"/>
      <w:tblStyleColBandSize w:val="1"/>
      <w:tblInd w:w="0" w:type="dxa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character" w:customStyle="1" w:styleId="BodyTextChar">
    <w:name w:val="Body Text Char"/>
    <w:link w:val="BodyText"/>
    <w:semiHidden/>
    <w:rsid w:val="00AF282D"/>
    <w:rPr>
      <w:lang w:val="en-AU" w:eastAsia="en-US" w:bidi="ar-SA"/>
    </w:rPr>
  </w:style>
  <w:style w:type="table" w:styleId="LightList-Accent2">
    <w:name w:val="Light List Accent 2"/>
    <w:basedOn w:val="TableNormal"/>
    <w:uiPriority w:val="61"/>
    <w:rsid w:val="00AF282D"/>
    <w:tblPr>
      <w:tblStyleRowBandSize w:val="1"/>
      <w:tblStyleColBandSize w:val="1"/>
      <w:tblInd w:w="0" w:type="dxa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MediumList2-Accent1">
    <w:name w:val="Medium List 2 Accent 1"/>
    <w:basedOn w:val="TableNormal"/>
    <w:uiPriority w:val="66"/>
    <w:rsid w:val="00784EA7"/>
    <w:rPr>
      <w:rFonts w:ascii="Calibri Light" w:hAnsi="Calibri Light"/>
      <w:color w:val="000000"/>
    </w:rPr>
    <w:tblPr>
      <w:tblStyleRowBandSize w:val="1"/>
      <w:tblStyleColBandSize w:val="1"/>
      <w:tblInd w:w="0" w:type="dxa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784EA7"/>
    <w:tblPr>
      <w:tblStyleRowBandSize w:val="1"/>
      <w:tblStyleColBandSize w:val="1"/>
      <w:tblInd w:w="0" w:type="dxa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784EA7"/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NoSpacing">
    <w:name w:val="No Spacing"/>
    <w:uiPriority w:val="1"/>
    <w:qFormat/>
    <w:rsid w:val="003E238B"/>
    <w:rPr>
      <w:rFonts w:ascii="Calibri" w:eastAsia="Calibri" w:hAnsi="Calibri" w:cs="Cordia New"/>
      <w:sz w:val="22"/>
      <w:szCs w:val="28"/>
      <w:lang w:eastAsia="en-US"/>
    </w:rPr>
  </w:style>
  <w:style w:type="character" w:customStyle="1" w:styleId="jlqj4b">
    <w:name w:val="jlqj4b"/>
    <w:rsid w:val="00D12C33"/>
  </w:style>
  <w:style w:type="character" w:customStyle="1" w:styleId="BodyText3Char">
    <w:name w:val="Body Text 3 Char"/>
    <w:link w:val="BodyText3"/>
    <w:semiHidden/>
    <w:rsid w:val="00EC6350"/>
    <w:rPr>
      <w:b/>
      <w:bCs/>
      <w:lang w:val="en-AU" w:eastAsia="en-US" w:bidi="ar-SA"/>
    </w:rPr>
  </w:style>
  <w:style w:type="table" w:customStyle="1" w:styleId="ListTable3-Accent11">
    <w:name w:val="List Table 3 - Accent 11"/>
    <w:basedOn w:val="TableNormal"/>
    <w:uiPriority w:val="48"/>
    <w:rsid w:val="00066476"/>
    <w:tblPr>
      <w:tblStyleRowBandSize w:val="1"/>
      <w:tblStyleColBandSize w:val="1"/>
      <w:tblInd w:w="0" w:type="dxa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0F6D67"/>
    <w:pPr>
      <w:spacing w:before="100" w:beforeAutospacing="1" w:after="100" w:afterAutospacing="1"/>
    </w:pPr>
    <w:rPr>
      <w:rFonts w:eastAsiaTheme="minorEastAsia" w:cs="Times New Roman"/>
      <w:lang w:val="en-GB" w:eastAsia="en-GB" w:bidi="th-TH"/>
    </w:rPr>
  </w:style>
  <w:style w:type="character" w:styleId="Emphasis">
    <w:name w:val="Emphasis"/>
    <w:basedOn w:val="DefaultParagraphFont"/>
    <w:uiPriority w:val="20"/>
    <w:qFormat/>
    <w:rsid w:val="00FD075C"/>
    <w:rPr>
      <w:i/>
      <w:iCs/>
    </w:rPr>
  </w:style>
  <w:style w:type="table" w:styleId="GridTable4-Accent6">
    <w:name w:val="Grid Table 4 Accent 6"/>
    <w:basedOn w:val="TableNormal"/>
    <w:uiPriority w:val="49"/>
    <w:rsid w:val="00D97D9D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5B2E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51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1880"/>
    <w:rPr>
      <w:rFonts w:ascii="Courier New" w:hAnsi="Courier New" w:cs="Courier New"/>
    </w:rPr>
  </w:style>
  <w:style w:type="character" w:customStyle="1" w:styleId="y2iqfc">
    <w:name w:val="y2iqfc"/>
    <w:basedOn w:val="DefaultParagraphFont"/>
    <w:rsid w:val="002F6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72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8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16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15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5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C5944-07F7-4E8E-A5E6-311D3567F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25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Media Clearing</vt:lpstr>
    </vt:vector>
  </TitlesOfParts>
  <Company>Mizuho Corporate Bank, Ltd</Company>
  <LinksUpToDate>false</LinksUpToDate>
  <CharactersWithSpaces>5662</CharactersWithSpaces>
  <SharedDoc>false</SharedDoc>
  <HLinks>
    <vt:vector size="300" baseType="variant">
      <vt:variant>
        <vt:i4>1114170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_Toc60837336</vt:lpwstr>
      </vt:variant>
      <vt:variant>
        <vt:i4>1179706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_Toc60837335</vt:lpwstr>
      </vt:variant>
      <vt:variant>
        <vt:i4>1245242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_Toc60837334</vt:lpwstr>
      </vt:variant>
      <vt:variant>
        <vt:i4>1310778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_Toc60837333</vt:lpwstr>
      </vt:variant>
      <vt:variant>
        <vt:i4>1376314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_Toc60837332</vt:lpwstr>
      </vt:variant>
      <vt:variant>
        <vt:i4>1441850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_Toc60837331</vt:lpwstr>
      </vt:variant>
      <vt:variant>
        <vt:i4>1507386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_Toc60837330</vt:lpwstr>
      </vt:variant>
      <vt:variant>
        <vt:i4>1966139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_Toc60837329</vt:lpwstr>
      </vt:variant>
      <vt:variant>
        <vt:i4>2031675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_Toc60837328</vt:lpwstr>
      </vt:variant>
      <vt:variant>
        <vt:i4>1048635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_Toc60837327</vt:lpwstr>
      </vt:variant>
      <vt:variant>
        <vt:i4>1114171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_Toc60837326</vt:lpwstr>
      </vt:variant>
      <vt:variant>
        <vt:i4>1179707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_Toc60837325</vt:lpwstr>
      </vt:variant>
      <vt:variant>
        <vt:i4>1245243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_Toc60837324</vt:lpwstr>
      </vt:variant>
      <vt:variant>
        <vt:i4>1310779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_Toc60837323</vt:lpwstr>
      </vt:variant>
      <vt:variant>
        <vt:i4>1376315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_Toc60837322</vt:lpwstr>
      </vt:variant>
      <vt:variant>
        <vt:i4>1441851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_Toc60837321</vt:lpwstr>
      </vt:variant>
      <vt:variant>
        <vt:i4>1507387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_Toc60837320</vt:lpwstr>
      </vt:variant>
      <vt:variant>
        <vt:i4>1966136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_Toc60837319</vt:lpwstr>
      </vt:variant>
      <vt:variant>
        <vt:i4>2031672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_Toc60837318</vt:lpwstr>
      </vt:variant>
      <vt:variant>
        <vt:i4>1048632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_Toc60837317</vt:lpwstr>
      </vt:variant>
      <vt:variant>
        <vt:i4>1114168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_Toc60837316</vt:lpwstr>
      </vt:variant>
      <vt:variant>
        <vt:i4>1179704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_Toc60837315</vt:lpwstr>
      </vt:variant>
      <vt:variant>
        <vt:i4>1245240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_Toc60837314</vt:lpwstr>
      </vt:variant>
      <vt:variant>
        <vt:i4>1310776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_Toc60837313</vt:lpwstr>
      </vt:variant>
      <vt:variant>
        <vt:i4>1376312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_Toc60837312</vt:lpwstr>
      </vt:variant>
      <vt:variant>
        <vt:i4>1441848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_Toc60837311</vt:lpwstr>
      </vt:variant>
      <vt:variant>
        <vt:i4>1507384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_Toc60837310</vt:lpwstr>
      </vt:variant>
      <vt:variant>
        <vt:i4>1966137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_Toc60837309</vt:lpwstr>
      </vt:variant>
      <vt:variant>
        <vt:i4>2031673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_Toc60837308</vt:lpwstr>
      </vt:variant>
      <vt:variant>
        <vt:i4>1048633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_Toc60837307</vt:lpwstr>
      </vt:variant>
      <vt:variant>
        <vt:i4>1114169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_Toc60837306</vt:lpwstr>
      </vt:variant>
      <vt:variant>
        <vt:i4>1179705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_Toc60837305</vt:lpwstr>
      </vt:variant>
      <vt:variant>
        <vt:i4>1245241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_Toc60837304</vt:lpwstr>
      </vt:variant>
      <vt:variant>
        <vt:i4>1310777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_Toc60837303</vt:lpwstr>
      </vt:variant>
      <vt:variant>
        <vt:i4>1376313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_Toc60837302</vt:lpwstr>
      </vt:variant>
      <vt:variant>
        <vt:i4>1441849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_Toc60837301</vt:lpwstr>
      </vt:variant>
      <vt:variant>
        <vt:i4>1507385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_Toc60837300</vt:lpwstr>
      </vt:variant>
      <vt:variant>
        <vt:i4>2031664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_Toc60837299</vt:lpwstr>
      </vt:variant>
      <vt:variant>
        <vt:i4>1966128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_Toc60837298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_Toc60837297</vt:lpwstr>
      </vt:variant>
      <vt:variant>
        <vt:i4>1048624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_Toc60837296</vt:lpwstr>
      </vt:variant>
      <vt:variant>
        <vt:i4>1245232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_Toc60837295</vt:lpwstr>
      </vt:variant>
      <vt:variant>
        <vt:i4>1179696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_Toc60837294</vt:lpwstr>
      </vt:variant>
      <vt:variant>
        <vt:i4>1376304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_Toc60837293</vt:lpwstr>
      </vt:variant>
      <vt:variant>
        <vt:i4>1310768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_Toc60837292</vt:lpwstr>
      </vt:variant>
      <vt:variant>
        <vt:i4>1507376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_Toc60837291</vt:lpwstr>
      </vt:variant>
      <vt:variant>
        <vt:i4>1441840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_Toc60837290</vt:lpwstr>
      </vt:variant>
      <vt:variant>
        <vt:i4>2031665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_Toc60837289</vt:lpwstr>
      </vt:variant>
      <vt:variant>
        <vt:i4>1966129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_Toc60837288</vt:lpwstr>
      </vt:variant>
      <vt:variant>
        <vt:i4>1114161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_Toc60837287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 Clearing</dc:title>
  <dc:subject>Functional Specification</dc:subject>
  <dc:creator>vendor 3</dc:creator>
  <cp:keywords>Spec Templete</cp:keywords>
  <cp:lastModifiedBy>vendor 1</cp:lastModifiedBy>
  <cp:revision>18</cp:revision>
  <cp:lastPrinted>2005-08-30T08:26:00Z</cp:lastPrinted>
  <dcterms:created xsi:type="dcterms:W3CDTF">2021-10-19T06:25:00Z</dcterms:created>
  <dcterms:modified xsi:type="dcterms:W3CDTF">2021-10-21T06:49:00Z</dcterms:modified>
  <cp:category>Deliverable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tem">
    <vt:lpwstr>TOPS</vt:lpwstr>
  </property>
  <property fmtid="{D5CDD505-2E9C-101B-9397-08002B2CF9AE}" pid="3" name="Project">
    <vt:lpwstr>Media Clearing</vt:lpwstr>
  </property>
  <property fmtid="{D5CDD505-2E9C-101B-9397-08002B2CF9AE}" pid="4" name="Status">
    <vt:lpwstr>Final</vt:lpwstr>
  </property>
  <property fmtid="{D5CDD505-2E9C-101B-9397-08002B2CF9AE}" pid="5" name="DateIssued">
    <vt:lpwstr>11 Aug 2005</vt:lpwstr>
  </property>
  <property fmtid="{D5CDD505-2E9C-101B-9397-08002B2CF9AE}" pid="6" name="Version">
    <vt:lpwstr>1.01</vt:lpwstr>
  </property>
  <property fmtid="{D5CDD505-2E9C-101B-9397-08002B2CF9AE}" pid="7" name="Editor">
    <vt:lpwstr>Joseph</vt:lpwstr>
  </property>
</Properties>
</file>